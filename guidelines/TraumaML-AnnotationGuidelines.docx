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04C8" w14:textId="798BDE7D" w:rsidR="00FE3E9E" w:rsidRDefault="00FE3E9E" w:rsidP="00FE3E9E">
      <w:pPr>
        <w:pStyle w:val="Title"/>
      </w:pPr>
      <w:r>
        <w:t>Trauma</w:t>
      </w:r>
      <w:r w:rsidR="00C55335">
        <w:t>ML</w:t>
      </w:r>
      <w:r>
        <w:t xml:space="preserve"> Annotation Guidelines</w:t>
      </w:r>
    </w:p>
    <w:p w14:paraId="750F924D" w14:textId="77777777" w:rsidR="00214D99" w:rsidRDefault="00214D99" w:rsidP="00A93DFB"/>
    <w:p w14:paraId="5B9F0C68" w14:textId="1FBF11EB" w:rsidR="005248D5" w:rsidRDefault="006F6E39" w:rsidP="00414B2A">
      <w:r>
        <w:t>Version 1</w:t>
      </w:r>
      <w:r w:rsidR="005248D5">
        <w:t>.</w:t>
      </w:r>
      <w:r>
        <w:t>0</w:t>
      </w:r>
      <w:r w:rsidR="00AF0F10">
        <w:t>,</w:t>
      </w:r>
      <w:r w:rsidR="005248D5">
        <w:t xml:space="preserve"> </w:t>
      </w:r>
      <w:r w:rsidR="006423D6">
        <w:t xml:space="preserve">January </w:t>
      </w:r>
      <w:r w:rsidR="005D1FFB">
        <w:t>202</w:t>
      </w:r>
      <w:r w:rsidR="006423D6">
        <w:t>3</w:t>
      </w:r>
      <w:r w:rsidR="005248D5">
        <w:t>.</w:t>
      </w:r>
    </w:p>
    <w:sdt>
      <w:sdtPr>
        <w:rPr>
          <w:rFonts w:asciiTheme="minorHAnsi" w:eastAsiaTheme="minorHAnsi" w:hAnsiTheme="minorHAnsi" w:cstheme="minorBidi"/>
          <w:b w:val="0"/>
          <w:bCs w:val="0"/>
          <w:color w:val="auto"/>
          <w:sz w:val="24"/>
          <w:szCs w:val="24"/>
        </w:rPr>
        <w:id w:val="-416173293"/>
        <w:docPartObj>
          <w:docPartGallery w:val="Table of Contents"/>
          <w:docPartUnique/>
        </w:docPartObj>
      </w:sdtPr>
      <w:sdtEndPr>
        <w:rPr>
          <w:noProof/>
        </w:rPr>
      </w:sdtEndPr>
      <w:sdtContent>
        <w:p w14:paraId="7AFF3835" w14:textId="5E996E39" w:rsidR="00E86F0E" w:rsidRDefault="00E86F0E">
          <w:pPr>
            <w:pStyle w:val="TOCHeading"/>
          </w:pPr>
          <w:r>
            <w:t>Table of Contents</w:t>
          </w:r>
        </w:p>
        <w:p w14:paraId="6BE002B8" w14:textId="1DF5F06F" w:rsidR="001747A9" w:rsidRDefault="00E86F0E">
          <w:pPr>
            <w:pStyle w:val="TOC1"/>
            <w:rPr>
              <w:rFonts w:eastAsiaTheme="minorEastAsia" w:cstheme="minorBidi"/>
              <w:b w:val="0"/>
              <w:bCs w:val="0"/>
              <w:i w:val="0"/>
              <w:iCs w:val="0"/>
              <w:noProof/>
            </w:rPr>
          </w:pPr>
          <w:r>
            <w:fldChar w:fldCharType="begin"/>
          </w:r>
          <w:r>
            <w:instrText xml:space="preserve"> TOC \o "1-3" \h \z \u </w:instrText>
          </w:r>
          <w:r>
            <w:fldChar w:fldCharType="separate"/>
          </w:r>
          <w:hyperlink w:anchor="_Toc123544521" w:history="1">
            <w:r w:rsidR="001747A9" w:rsidRPr="002F787A">
              <w:rPr>
                <w:rStyle w:val="Hyperlink"/>
                <w:noProof/>
              </w:rPr>
              <w:t>1. Introduction</w:t>
            </w:r>
            <w:r w:rsidR="001747A9">
              <w:rPr>
                <w:noProof/>
                <w:webHidden/>
              </w:rPr>
              <w:tab/>
            </w:r>
            <w:r w:rsidR="001747A9">
              <w:rPr>
                <w:noProof/>
                <w:webHidden/>
              </w:rPr>
              <w:fldChar w:fldCharType="begin"/>
            </w:r>
            <w:r w:rsidR="001747A9">
              <w:rPr>
                <w:noProof/>
                <w:webHidden/>
              </w:rPr>
              <w:instrText xml:space="preserve"> PAGEREF _Toc123544521 \h </w:instrText>
            </w:r>
            <w:r w:rsidR="001747A9">
              <w:rPr>
                <w:noProof/>
                <w:webHidden/>
              </w:rPr>
            </w:r>
            <w:r w:rsidR="001747A9">
              <w:rPr>
                <w:noProof/>
                <w:webHidden/>
              </w:rPr>
              <w:fldChar w:fldCharType="separate"/>
            </w:r>
            <w:r w:rsidR="00E95199">
              <w:rPr>
                <w:noProof/>
                <w:webHidden/>
              </w:rPr>
              <w:t>2</w:t>
            </w:r>
            <w:r w:rsidR="001747A9">
              <w:rPr>
                <w:noProof/>
                <w:webHidden/>
              </w:rPr>
              <w:fldChar w:fldCharType="end"/>
            </w:r>
          </w:hyperlink>
        </w:p>
        <w:p w14:paraId="0BD54AA7" w14:textId="04906890" w:rsidR="001747A9" w:rsidRDefault="00000000">
          <w:pPr>
            <w:pStyle w:val="TOC1"/>
            <w:rPr>
              <w:rFonts w:eastAsiaTheme="minorEastAsia" w:cstheme="minorBidi"/>
              <w:b w:val="0"/>
              <w:bCs w:val="0"/>
              <w:i w:val="0"/>
              <w:iCs w:val="0"/>
              <w:noProof/>
            </w:rPr>
          </w:pPr>
          <w:hyperlink w:anchor="_Toc123544522" w:history="1">
            <w:r w:rsidR="001747A9" w:rsidRPr="002F787A">
              <w:rPr>
                <w:rStyle w:val="Hyperlink"/>
                <w:noProof/>
              </w:rPr>
              <w:t>2. Extent Tags</w:t>
            </w:r>
            <w:r w:rsidR="001747A9">
              <w:rPr>
                <w:noProof/>
                <w:webHidden/>
              </w:rPr>
              <w:tab/>
            </w:r>
            <w:r w:rsidR="001747A9">
              <w:rPr>
                <w:noProof/>
                <w:webHidden/>
              </w:rPr>
              <w:fldChar w:fldCharType="begin"/>
            </w:r>
            <w:r w:rsidR="001747A9">
              <w:rPr>
                <w:noProof/>
                <w:webHidden/>
              </w:rPr>
              <w:instrText xml:space="preserve"> PAGEREF _Toc123544522 \h </w:instrText>
            </w:r>
            <w:r w:rsidR="001747A9">
              <w:rPr>
                <w:noProof/>
                <w:webHidden/>
              </w:rPr>
            </w:r>
            <w:r w:rsidR="001747A9">
              <w:rPr>
                <w:noProof/>
                <w:webHidden/>
              </w:rPr>
              <w:fldChar w:fldCharType="separate"/>
            </w:r>
            <w:r w:rsidR="00E95199">
              <w:rPr>
                <w:noProof/>
                <w:webHidden/>
              </w:rPr>
              <w:t>2</w:t>
            </w:r>
            <w:r w:rsidR="001747A9">
              <w:rPr>
                <w:noProof/>
                <w:webHidden/>
              </w:rPr>
              <w:fldChar w:fldCharType="end"/>
            </w:r>
          </w:hyperlink>
        </w:p>
        <w:p w14:paraId="109D9B3F" w14:textId="59523309" w:rsidR="001747A9" w:rsidRDefault="00000000">
          <w:pPr>
            <w:pStyle w:val="TOC2"/>
            <w:rPr>
              <w:rFonts w:eastAsiaTheme="minorEastAsia" w:cstheme="minorBidi"/>
              <w:b w:val="0"/>
              <w:bCs w:val="0"/>
              <w:noProof/>
              <w:sz w:val="24"/>
              <w:szCs w:val="24"/>
            </w:rPr>
          </w:pPr>
          <w:hyperlink w:anchor="_Toc123544523" w:history="1">
            <w:r w:rsidR="001747A9" w:rsidRPr="002F787A">
              <w:rPr>
                <w:rStyle w:val="Hyperlink"/>
                <w:noProof/>
              </w:rPr>
              <w:t>2.1. The EVENT Tag</w:t>
            </w:r>
            <w:r w:rsidR="001747A9">
              <w:rPr>
                <w:noProof/>
                <w:webHidden/>
              </w:rPr>
              <w:tab/>
            </w:r>
            <w:r w:rsidR="001747A9">
              <w:rPr>
                <w:noProof/>
                <w:webHidden/>
              </w:rPr>
              <w:fldChar w:fldCharType="begin"/>
            </w:r>
            <w:r w:rsidR="001747A9">
              <w:rPr>
                <w:noProof/>
                <w:webHidden/>
              </w:rPr>
              <w:instrText xml:space="preserve"> PAGEREF _Toc123544523 \h </w:instrText>
            </w:r>
            <w:r w:rsidR="001747A9">
              <w:rPr>
                <w:noProof/>
                <w:webHidden/>
              </w:rPr>
            </w:r>
            <w:r w:rsidR="001747A9">
              <w:rPr>
                <w:noProof/>
                <w:webHidden/>
              </w:rPr>
              <w:fldChar w:fldCharType="separate"/>
            </w:r>
            <w:r w:rsidR="00E95199">
              <w:rPr>
                <w:noProof/>
                <w:webHidden/>
              </w:rPr>
              <w:t>2</w:t>
            </w:r>
            <w:r w:rsidR="001747A9">
              <w:rPr>
                <w:noProof/>
                <w:webHidden/>
              </w:rPr>
              <w:fldChar w:fldCharType="end"/>
            </w:r>
          </w:hyperlink>
        </w:p>
        <w:p w14:paraId="09598AAB" w14:textId="68391EA3" w:rsidR="001747A9" w:rsidRDefault="00000000">
          <w:pPr>
            <w:pStyle w:val="TOC3"/>
            <w:tabs>
              <w:tab w:val="right" w:leader="dot" w:pos="9350"/>
            </w:tabs>
            <w:rPr>
              <w:rFonts w:eastAsiaTheme="minorEastAsia" w:cstheme="minorBidi"/>
              <w:noProof/>
              <w:sz w:val="24"/>
              <w:szCs w:val="24"/>
            </w:rPr>
          </w:pPr>
          <w:hyperlink w:anchor="_Toc123544524" w:history="1">
            <w:r w:rsidR="001747A9" w:rsidRPr="002F787A">
              <w:rPr>
                <w:rStyle w:val="Hyperlink"/>
                <w:noProof/>
              </w:rPr>
              <w:t>2.1.1. Sub events</w:t>
            </w:r>
            <w:r w:rsidR="001747A9">
              <w:rPr>
                <w:noProof/>
                <w:webHidden/>
              </w:rPr>
              <w:tab/>
            </w:r>
            <w:r w:rsidR="001747A9">
              <w:rPr>
                <w:noProof/>
                <w:webHidden/>
              </w:rPr>
              <w:fldChar w:fldCharType="begin"/>
            </w:r>
            <w:r w:rsidR="001747A9">
              <w:rPr>
                <w:noProof/>
                <w:webHidden/>
              </w:rPr>
              <w:instrText xml:space="preserve"> PAGEREF _Toc123544524 \h </w:instrText>
            </w:r>
            <w:r w:rsidR="001747A9">
              <w:rPr>
                <w:noProof/>
                <w:webHidden/>
              </w:rPr>
            </w:r>
            <w:r w:rsidR="001747A9">
              <w:rPr>
                <w:noProof/>
                <w:webHidden/>
              </w:rPr>
              <w:fldChar w:fldCharType="separate"/>
            </w:r>
            <w:r w:rsidR="00E95199">
              <w:rPr>
                <w:noProof/>
                <w:webHidden/>
              </w:rPr>
              <w:t>4</w:t>
            </w:r>
            <w:r w:rsidR="001747A9">
              <w:rPr>
                <w:noProof/>
                <w:webHidden/>
              </w:rPr>
              <w:fldChar w:fldCharType="end"/>
            </w:r>
          </w:hyperlink>
        </w:p>
        <w:p w14:paraId="4B29803C" w14:textId="63D1705B" w:rsidR="001747A9" w:rsidRDefault="00000000">
          <w:pPr>
            <w:pStyle w:val="TOC3"/>
            <w:tabs>
              <w:tab w:val="right" w:leader="dot" w:pos="9350"/>
            </w:tabs>
            <w:rPr>
              <w:rFonts w:eastAsiaTheme="minorEastAsia" w:cstheme="minorBidi"/>
              <w:noProof/>
              <w:sz w:val="24"/>
              <w:szCs w:val="24"/>
            </w:rPr>
          </w:pPr>
          <w:hyperlink w:anchor="_Toc123544525" w:history="1">
            <w:r w:rsidR="001747A9" w:rsidRPr="002F787A">
              <w:rPr>
                <w:rStyle w:val="Hyperlink"/>
                <w:noProof/>
              </w:rPr>
              <w:t>2.1.2. Experiencer is not the patient</w:t>
            </w:r>
            <w:r w:rsidR="001747A9">
              <w:rPr>
                <w:noProof/>
                <w:webHidden/>
              </w:rPr>
              <w:tab/>
            </w:r>
            <w:r w:rsidR="001747A9">
              <w:rPr>
                <w:noProof/>
                <w:webHidden/>
              </w:rPr>
              <w:fldChar w:fldCharType="begin"/>
            </w:r>
            <w:r w:rsidR="001747A9">
              <w:rPr>
                <w:noProof/>
                <w:webHidden/>
              </w:rPr>
              <w:instrText xml:space="preserve"> PAGEREF _Toc123544525 \h </w:instrText>
            </w:r>
            <w:r w:rsidR="001747A9">
              <w:rPr>
                <w:noProof/>
                <w:webHidden/>
              </w:rPr>
            </w:r>
            <w:r w:rsidR="001747A9">
              <w:rPr>
                <w:noProof/>
                <w:webHidden/>
              </w:rPr>
              <w:fldChar w:fldCharType="separate"/>
            </w:r>
            <w:r w:rsidR="00E95199">
              <w:rPr>
                <w:noProof/>
                <w:webHidden/>
              </w:rPr>
              <w:t>4</w:t>
            </w:r>
            <w:r w:rsidR="001747A9">
              <w:rPr>
                <w:noProof/>
                <w:webHidden/>
              </w:rPr>
              <w:fldChar w:fldCharType="end"/>
            </w:r>
          </w:hyperlink>
        </w:p>
        <w:p w14:paraId="12296DE5" w14:textId="765F0B49" w:rsidR="001747A9" w:rsidRDefault="00000000">
          <w:pPr>
            <w:pStyle w:val="TOC3"/>
            <w:tabs>
              <w:tab w:val="right" w:leader="dot" w:pos="9350"/>
            </w:tabs>
            <w:rPr>
              <w:rFonts w:eastAsiaTheme="minorEastAsia" w:cstheme="minorBidi"/>
              <w:noProof/>
              <w:sz w:val="24"/>
              <w:szCs w:val="24"/>
            </w:rPr>
          </w:pPr>
          <w:hyperlink w:anchor="_Toc123544526" w:history="1">
            <w:r w:rsidR="001747A9" w:rsidRPr="002F787A">
              <w:rPr>
                <w:rStyle w:val="Hyperlink"/>
                <w:noProof/>
              </w:rPr>
              <w:t>2.1.3. Factuality</w:t>
            </w:r>
            <w:r w:rsidR="001747A9">
              <w:rPr>
                <w:noProof/>
                <w:webHidden/>
              </w:rPr>
              <w:tab/>
            </w:r>
            <w:r w:rsidR="001747A9">
              <w:rPr>
                <w:noProof/>
                <w:webHidden/>
              </w:rPr>
              <w:fldChar w:fldCharType="begin"/>
            </w:r>
            <w:r w:rsidR="001747A9">
              <w:rPr>
                <w:noProof/>
                <w:webHidden/>
              </w:rPr>
              <w:instrText xml:space="preserve"> PAGEREF _Toc123544526 \h </w:instrText>
            </w:r>
            <w:r w:rsidR="001747A9">
              <w:rPr>
                <w:noProof/>
                <w:webHidden/>
              </w:rPr>
            </w:r>
            <w:r w:rsidR="001747A9">
              <w:rPr>
                <w:noProof/>
                <w:webHidden/>
              </w:rPr>
              <w:fldChar w:fldCharType="separate"/>
            </w:r>
            <w:r w:rsidR="00E95199">
              <w:rPr>
                <w:noProof/>
                <w:webHidden/>
              </w:rPr>
              <w:t>4</w:t>
            </w:r>
            <w:r w:rsidR="001747A9">
              <w:rPr>
                <w:noProof/>
                <w:webHidden/>
              </w:rPr>
              <w:fldChar w:fldCharType="end"/>
            </w:r>
          </w:hyperlink>
        </w:p>
        <w:p w14:paraId="5A69937A" w14:textId="5075E6BF" w:rsidR="001747A9" w:rsidRDefault="00000000">
          <w:pPr>
            <w:pStyle w:val="TOC3"/>
            <w:tabs>
              <w:tab w:val="right" w:leader="dot" w:pos="9350"/>
            </w:tabs>
            <w:rPr>
              <w:rFonts w:eastAsiaTheme="minorEastAsia" w:cstheme="minorBidi"/>
              <w:noProof/>
              <w:sz w:val="24"/>
              <w:szCs w:val="24"/>
            </w:rPr>
          </w:pPr>
          <w:hyperlink w:anchor="_Toc123544527" w:history="1">
            <w:r w:rsidR="001747A9" w:rsidRPr="002F787A">
              <w:rPr>
                <w:rStyle w:val="Hyperlink"/>
                <w:noProof/>
              </w:rPr>
              <w:t>2.1.4. Timing of the event</w:t>
            </w:r>
            <w:r w:rsidR="001747A9">
              <w:rPr>
                <w:noProof/>
                <w:webHidden/>
              </w:rPr>
              <w:tab/>
            </w:r>
            <w:r w:rsidR="001747A9">
              <w:rPr>
                <w:noProof/>
                <w:webHidden/>
              </w:rPr>
              <w:fldChar w:fldCharType="begin"/>
            </w:r>
            <w:r w:rsidR="001747A9">
              <w:rPr>
                <w:noProof/>
                <w:webHidden/>
              </w:rPr>
              <w:instrText xml:space="preserve"> PAGEREF _Toc123544527 \h </w:instrText>
            </w:r>
            <w:r w:rsidR="001747A9">
              <w:rPr>
                <w:noProof/>
                <w:webHidden/>
              </w:rPr>
            </w:r>
            <w:r w:rsidR="001747A9">
              <w:rPr>
                <w:noProof/>
                <w:webHidden/>
              </w:rPr>
              <w:fldChar w:fldCharType="separate"/>
            </w:r>
            <w:r w:rsidR="00E95199">
              <w:rPr>
                <w:noProof/>
                <w:webHidden/>
              </w:rPr>
              <w:t>5</w:t>
            </w:r>
            <w:r w:rsidR="001747A9">
              <w:rPr>
                <w:noProof/>
                <w:webHidden/>
              </w:rPr>
              <w:fldChar w:fldCharType="end"/>
            </w:r>
          </w:hyperlink>
        </w:p>
        <w:p w14:paraId="1F4B8C62" w14:textId="75368E50" w:rsidR="001747A9" w:rsidRDefault="00000000">
          <w:pPr>
            <w:pStyle w:val="TOC3"/>
            <w:tabs>
              <w:tab w:val="right" w:leader="dot" w:pos="9350"/>
            </w:tabs>
            <w:rPr>
              <w:rFonts w:eastAsiaTheme="minorEastAsia" w:cstheme="minorBidi"/>
              <w:noProof/>
              <w:sz w:val="24"/>
              <w:szCs w:val="24"/>
            </w:rPr>
          </w:pPr>
          <w:hyperlink w:anchor="_Toc123544528" w:history="1">
            <w:r w:rsidR="001747A9" w:rsidRPr="002F787A">
              <w:rPr>
                <w:rStyle w:val="Hyperlink"/>
                <w:noProof/>
              </w:rPr>
              <w:t>2.1.5. What span to annotate</w:t>
            </w:r>
            <w:r w:rsidR="001747A9">
              <w:rPr>
                <w:noProof/>
                <w:webHidden/>
              </w:rPr>
              <w:tab/>
            </w:r>
            <w:r w:rsidR="001747A9">
              <w:rPr>
                <w:noProof/>
                <w:webHidden/>
              </w:rPr>
              <w:fldChar w:fldCharType="begin"/>
            </w:r>
            <w:r w:rsidR="001747A9">
              <w:rPr>
                <w:noProof/>
                <w:webHidden/>
              </w:rPr>
              <w:instrText xml:space="preserve"> PAGEREF _Toc123544528 \h </w:instrText>
            </w:r>
            <w:r w:rsidR="001747A9">
              <w:rPr>
                <w:noProof/>
                <w:webHidden/>
              </w:rPr>
            </w:r>
            <w:r w:rsidR="001747A9">
              <w:rPr>
                <w:noProof/>
                <w:webHidden/>
              </w:rPr>
              <w:fldChar w:fldCharType="separate"/>
            </w:r>
            <w:r w:rsidR="00E95199">
              <w:rPr>
                <w:noProof/>
                <w:webHidden/>
              </w:rPr>
              <w:t>5</w:t>
            </w:r>
            <w:r w:rsidR="001747A9">
              <w:rPr>
                <w:noProof/>
                <w:webHidden/>
              </w:rPr>
              <w:fldChar w:fldCharType="end"/>
            </w:r>
          </w:hyperlink>
        </w:p>
        <w:p w14:paraId="30555602" w14:textId="68BAD101" w:rsidR="001747A9" w:rsidRDefault="00000000">
          <w:pPr>
            <w:pStyle w:val="TOC2"/>
            <w:rPr>
              <w:rFonts w:eastAsiaTheme="minorEastAsia" w:cstheme="minorBidi"/>
              <w:b w:val="0"/>
              <w:bCs w:val="0"/>
              <w:noProof/>
              <w:sz w:val="24"/>
              <w:szCs w:val="24"/>
            </w:rPr>
          </w:pPr>
          <w:hyperlink w:anchor="_Toc123544529" w:history="1">
            <w:r w:rsidR="001747A9" w:rsidRPr="002F787A">
              <w:rPr>
                <w:rStyle w:val="Hyperlink"/>
                <w:noProof/>
              </w:rPr>
              <w:t>2.2. The PERPETRATOR Tag</w:t>
            </w:r>
            <w:r w:rsidR="001747A9">
              <w:rPr>
                <w:noProof/>
                <w:webHidden/>
              </w:rPr>
              <w:tab/>
            </w:r>
            <w:r w:rsidR="001747A9">
              <w:rPr>
                <w:noProof/>
                <w:webHidden/>
              </w:rPr>
              <w:fldChar w:fldCharType="begin"/>
            </w:r>
            <w:r w:rsidR="001747A9">
              <w:rPr>
                <w:noProof/>
                <w:webHidden/>
              </w:rPr>
              <w:instrText xml:space="preserve"> PAGEREF _Toc123544529 \h </w:instrText>
            </w:r>
            <w:r w:rsidR="001747A9">
              <w:rPr>
                <w:noProof/>
                <w:webHidden/>
              </w:rPr>
            </w:r>
            <w:r w:rsidR="001747A9">
              <w:rPr>
                <w:noProof/>
                <w:webHidden/>
              </w:rPr>
              <w:fldChar w:fldCharType="separate"/>
            </w:r>
            <w:r w:rsidR="00E95199">
              <w:rPr>
                <w:noProof/>
                <w:webHidden/>
              </w:rPr>
              <w:t>6</w:t>
            </w:r>
            <w:r w:rsidR="001747A9">
              <w:rPr>
                <w:noProof/>
                <w:webHidden/>
              </w:rPr>
              <w:fldChar w:fldCharType="end"/>
            </w:r>
          </w:hyperlink>
        </w:p>
        <w:p w14:paraId="54D14C5D" w14:textId="74A8BFF6" w:rsidR="001747A9" w:rsidRDefault="00000000">
          <w:pPr>
            <w:pStyle w:val="TOC2"/>
            <w:rPr>
              <w:rFonts w:eastAsiaTheme="minorEastAsia" w:cstheme="minorBidi"/>
              <w:b w:val="0"/>
              <w:bCs w:val="0"/>
              <w:noProof/>
              <w:sz w:val="24"/>
              <w:szCs w:val="24"/>
            </w:rPr>
          </w:pPr>
          <w:hyperlink w:anchor="_Toc123544530" w:history="1">
            <w:r w:rsidR="001747A9" w:rsidRPr="002F787A">
              <w:rPr>
                <w:rStyle w:val="Hyperlink"/>
                <w:noProof/>
              </w:rPr>
              <w:t>2.3. The SYMPTOM Tag</w:t>
            </w:r>
            <w:r w:rsidR="001747A9">
              <w:rPr>
                <w:noProof/>
                <w:webHidden/>
              </w:rPr>
              <w:tab/>
            </w:r>
            <w:r w:rsidR="001747A9">
              <w:rPr>
                <w:noProof/>
                <w:webHidden/>
              </w:rPr>
              <w:fldChar w:fldCharType="begin"/>
            </w:r>
            <w:r w:rsidR="001747A9">
              <w:rPr>
                <w:noProof/>
                <w:webHidden/>
              </w:rPr>
              <w:instrText xml:space="preserve"> PAGEREF _Toc123544530 \h </w:instrText>
            </w:r>
            <w:r w:rsidR="001747A9">
              <w:rPr>
                <w:noProof/>
                <w:webHidden/>
              </w:rPr>
            </w:r>
            <w:r w:rsidR="001747A9">
              <w:rPr>
                <w:noProof/>
                <w:webHidden/>
              </w:rPr>
              <w:fldChar w:fldCharType="separate"/>
            </w:r>
            <w:r w:rsidR="00E95199">
              <w:rPr>
                <w:noProof/>
                <w:webHidden/>
              </w:rPr>
              <w:t>6</w:t>
            </w:r>
            <w:r w:rsidR="001747A9">
              <w:rPr>
                <w:noProof/>
                <w:webHidden/>
              </w:rPr>
              <w:fldChar w:fldCharType="end"/>
            </w:r>
          </w:hyperlink>
        </w:p>
        <w:p w14:paraId="7C6B6A1E" w14:textId="11D6CF7B" w:rsidR="001747A9" w:rsidRDefault="00000000">
          <w:pPr>
            <w:pStyle w:val="TOC3"/>
            <w:tabs>
              <w:tab w:val="right" w:leader="dot" w:pos="9350"/>
            </w:tabs>
            <w:rPr>
              <w:rFonts w:eastAsiaTheme="minorEastAsia" w:cstheme="minorBidi"/>
              <w:noProof/>
              <w:sz w:val="24"/>
              <w:szCs w:val="24"/>
            </w:rPr>
          </w:pPr>
          <w:hyperlink w:anchor="_Toc123544531" w:history="1">
            <w:r w:rsidR="001747A9" w:rsidRPr="002F787A">
              <w:rPr>
                <w:rStyle w:val="Hyperlink"/>
                <w:noProof/>
              </w:rPr>
              <w:t>2.3.1. Implicit symptoms</w:t>
            </w:r>
            <w:r w:rsidR="001747A9">
              <w:rPr>
                <w:noProof/>
                <w:webHidden/>
              </w:rPr>
              <w:tab/>
            </w:r>
            <w:r w:rsidR="001747A9">
              <w:rPr>
                <w:noProof/>
                <w:webHidden/>
              </w:rPr>
              <w:fldChar w:fldCharType="begin"/>
            </w:r>
            <w:r w:rsidR="001747A9">
              <w:rPr>
                <w:noProof/>
                <w:webHidden/>
              </w:rPr>
              <w:instrText xml:space="preserve"> PAGEREF _Toc123544531 \h </w:instrText>
            </w:r>
            <w:r w:rsidR="001747A9">
              <w:rPr>
                <w:noProof/>
                <w:webHidden/>
              </w:rPr>
            </w:r>
            <w:r w:rsidR="001747A9">
              <w:rPr>
                <w:noProof/>
                <w:webHidden/>
              </w:rPr>
              <w:fldChar w:fldCharType="separate"/>
            </w:r>
            <w:r w:rsidR="00E95199">
              <w:rPr>
                <w:noProof/>
                <w:webHidden/>
              </w:rPr>
              <w:t>9</w:t>
            </w:r>
            <w:r w:rsidR="001747A9">
              <w:rPr>
                <w:noProof/>
                <w:webHidden/>
              </w:rPr>
              <w:fldChar w:fldCharType="end"/>
            </w:r>
          </w:hyperlink>
        </w:p>
        <w:p w14:paraId="3FD2F50A" w14:textId="1FA76386" w:rsidR="001747A9" w:rsidRDefault="00000000">
          <w:pPr>
            <w:pStyle w:val="TOC3"/>
            <w:tabs>
              <w:tab w:val="right" w:leader="dot" w:pos="9350"/>
            </w:tabs>
            <w:rPr>
              <w:rFonts w:eastAsiaTheme="minorEastAsia" w:cstheme="minorBidi"/>
              <w:noProof/>
              <w:sz w:val="24"/>
              <w:szCs w:val="24"/>
            </w:rPr>
          </w:pPr>
          <w:hyperlink w:anchor="_Toc123544532" w:history="1">
            <w:r w:rsidR="001747A9" w:rsidRPr="002F787A">
              <w:rPr>
                <w:rStyle w:val="Hyperlink"/>
                <w:noProof/>
              </w:rPr>
              <w:t>2.3.2. Negation</w:t>
            </w:r>
            <w:r w:rsidR="001747A9">
              <w:rPr>
                <w:noProof/>
                <w:webHidden/>
              </w:rPr>
              <w:tab/>
            </w:r>
            <w:r w:rsidR="001747A9">
              <w:rPr>
                <w:noProof/>
                <w:webHidden/>
              </w:rPr>
              <w:fldChar w:fldCharType="begin"/>
            </w:r>
            <w:r w:rsidR="001747A9">
              <w:rPr>
                <w:noProof/>
                <w:webHidden/>
              </w:rPr>
              <w:instrText xml:space="preserve"> PAGEREF _Toc123544532 \h </w:instrText>
            </w:r>
            <w:r w:rsidR="001747A9">
              <w:rPr>
                <w:noProof/>
                <w:webHidden/>
              </w:rPr>
            </w:r>
            <w:r w:rsidR="001747A9">
              <w:rPr>
                <w:noProof/>
                <w:webHidden/>
              </w:rPr>
              <w:fldChar w:fldCharType="separate"/>
            </w:r>
            <w:r w:rsidR="00E95199">
              <w:rPr>
                <w:noProof/>
                <w:webHidden/>
              </w:rPr>
              <w:t>9</w:t>
            </w:r>
            <w:r w:rsidR="001747A9">
              <w:rPr>
                <w:noProof/>
                <w:webHidden/>
              </w:rPr>
              <w:fldChar w:fldCharType="end"/>
            </w:r>
          </w:hyperlink>
        </w:p>
        <w:p w14:paraId="1B0F4917" w14:textId="21235CB4" w:rsidR="001747A9" w:rsidRDefault="00000000">
          <w:pPr>
            <w:pStyle w:val="TOC3"/>
            <w:tabs>
              <w:tab w:val="right" w:leader="dot" w:pos="9350"/>
            </w:tabs>
            <w:rPr>
              <w:rFonts w:eastAsiaTheme="minorEastAsia" w:cstheme="minorBidi"/>
              <w:noProof/>
              <w:sz w:val="24"/>
              <w:szCs w:val="24"/>
            </w:rPr>
          </w:pPr>
          <w:hyperlink w:anchor="_Toc123544533" w:history="1">
            <w:r w:rsidR="001747A9" w:rsidRPr="002F787A">
              <w:rPr>
                <w:rStyle w:val="Hyperlink"/>
                <w:noProof/>
              </w:rPr>
              <w:t>2.3.3. What span to annotate</w:t>
            </w:r>
            <w:r w:rsidR="001747A9">
              <w:rPr>
                <w:noProof/>
                <w:webHidden/>
              </w:rPr>
              <w:tab/>
            </w:r>
            <w:r w:rsidR="001747A9">
              <w:rPr>
                <w:noProof/>
                <w:webHidden/>
              </w:rPr>
              <w:fldChar w:fldCharType="begin"/>
            </w:r>
            <w:r w:rsidR="001747A9">
              <w:rPr>
                <w:noProof/>
                <w:webHidden/>
              </w:rPr>
              <w:instrText xml:space="preserve"> PAGEREF _Toc123544533 \h </w:instrText>
            </w:r>
            <w:r w:rsidR="001747A9">
              <w:rPr>
                <w:noProof/>
                <w:webHidden/>
              </w:rPr>
            </w:r>
            <w:r w:rsidR="001747A9">
              <w:rPr>
                <w:noProof/>
                <w:webHidden/>
              </w:rPr>
              <w:fldChar w:fldCharType="separate"/>
            </w:r>
            <w:r w:rsidR="00E95199">
              <w:rPr>
                <w:noProof/>
                <w:webHidden/>
              </w:rPr>
              <w:t>10</w:t>
            </w:r>
            <w:r w:rsidR="001747A9">
              <w:rPr>
                <w:noProof/>
                <w:webHidden/>
              </w:rPr>
              <w:fldChar w:fldCharType="end"/>
            </w:r>
          </w:hyperlink>
        </w:p>
        <w:p w14:paraId="3473C3A2" w14:textId="2183BAAA" w:rsidR="001747A9" w:rsidRDefault="00000000">
          <w:pPr>
            <w:pStyle w:val="TOC2"/>
            <w:rPr>
              <w:rFonts w:eastAsiaTheme="minorEastAsia" w:cstheme="minorBidi"/>
              <w:b w:val="0"/>
              <w:bCs w:val="0"/>
              <w:noProof/>
              <w:sz w:val="24"/>
              <w:szCs w:val="24"/>
            </w:rPr>
          </w:pPr>
          <w:hyperlink w:anchor="_Toc123544534" w:history="1">
            <w:r w:rsidR="001747A9" w:rsidRPr="002F787A">
              <w:rPr>
                <w:rStyle w:val="Hyperlink"/>
                <w:noProof/>
              </w:rPr>
              <w:t>2.4. The SUBSTANCE Tag</w:t>
            </w:r>
            <w:r w:rsidR="001747A9">
              <w:rPr>
                <w:noProof/>
                <w:webHidden/>
              </w:rPr>
              <w:tab/>
            </w:r>
            <w:r w:rsidR="001747A9">
              <w:rPr>
                <w:noProof/>
                <w:webHidden/>
              </w:rPr>
              <w:fldChar w:fldCharType="begin"/>
            </w:r>
            <w:r w:rsidR="001747A9">
              <w:rPr>
                <w:noProof/>
                <w:webHidden/>
              </w:rPr>
              <w:instrText xml:space="preserve"> PAGEREF _Toc123544534 \h </w:instrText>
            </w:r>
            <w:r w:rsidR="001747A9">
              <w:rPr>
                <w:noProof/>
                <w:webHidden/>
              </w:rPr>
            </w:r>
            <w:r w:rsidR="001747A9">
              <w:rPr>
                <w:noProof/>
                <w:webHidden/>
              </w:rPr>
              <w:fldChar w:fldCharType="separate"/>
            </w:r>
            <w:r w:rsidR="00E95199">
              <w:rPr>
                <w:noProof/>
                <w:webHidden/>
              </w:rPr>
              <w:t>11</w:t>
            </w:r>
            <w:r w:rsidR="001747A9">
              <w:rPr>
                <w:noProof/>
                <w:webHidden/>
              </w:rPr>
              <w:fldChar w:fldCharType="end"/>
            </w:r>
          </w:hyperlink>
        </w:p>
        <w:p w14:paraId="5824F43E" w14:textId="7D2CC6C1" w:rsidR="001747A9" w:rsidRDefault="00000000">
          <w:pPr>
            <w:pStyle w:val="TOC2"/>
            <w:rPr>
              <w:rFonts w:eastAsiaTheme="minorEastAsia" w:cstheme="minorBidi"/>
              <w:b w:val="0"/>
              <w:bCs w:val="0"/>
              <w:noProof/>
              <w:sz w:val="24"/>
              <w:szCs w:val="24"/>
            </w:rPr>
          </w:pPr>
          <w:hyperlink w:anchor="_Toc123544535" w:history="1">
            <w:r w:rsidR="001747A9" w:rsidRPr="002F787A">
              <w:rPr>
                <w:rStyle w:val="Hyperlink"/>
                <w:noProof/>
              </w:rPr>
              <w:t>2.5. The TEMPORAL_FRAME Tag</w:t>
            </w:r>
            <w:r w:rsidR="001747A9">
              <w:rPr>
                <w:noProof/>
                <w:webHidden/>
              </w:rPr>
              <w:tab/>
            </w:r>
            <w:r w:rsidR="001747A9">
              <w:rPr>
                <w:noProof/>
                <w:webHidden/>
              </w:rPr>
              <w:fldChar w:fldCharType="begin"/>
            </w:r>
            <w:r w:rsidR="001747A9">
              <w:rPr>
                <w:noProof/>
                <w:webHidden/>
              </w:rPr>
              <w:instrText xml:space="preserve"> PAGEREF _Toc123544535 \h </w:instrText>
            </w:r>
            <w:r w:rsidR="001747A9">
              <w:rPr>
                <w:noProof/>
                <w:webHidden/>
              </w:rPr>
            </w:r>
            <w:r w:rsidR="001747A9">
              <w:rPr>
                <w:noProof/>
                <w:webHidden/>
              </w:rPr>
              <w:fldChar w:fldCharType="separate"/>
            </w:r>
            <w:r w:rsidR="00E95199">
              <w:rPr>
                <w:noProof/>
                <w:webHidden/>
              </w:rPr>
              <w:t>11</w:t>
            </w:r>
            <w:r w:rsidR="001747A9">
              <w:rPr>
                <w:noProof/>
                <w:webHidden/>
              </w:rPr>
              <w:fldChar w:fldCharType="end"/>
            </w:r>
          </w:hyperlink>
        </w:p>
        <w:p w14:paraId="1CBAD8ED" w14:textId="40D9BC62" w:rsidR="001747A9" w:rsidRDefault="00000000">
          <w:pPr>
            <w:pStyle w:val="TOC1"/>
            <w:rPr>
              <w:rFonts w:eastAsiaTheme="minorEastAsia" w:cstheme="minorBidi"/>
              <w:b w:val="0"/>
              <w:bCs w:val="0"/>
              <w:i w:val="0"/>
              <w:iCs w:val="0"/>
              <w:noProof/>
            </w:rPr>
          </w:pPr>
          <w:hyperlink w:anchor="_Toc123544536" w:history="1">
            <w:r w:rsidR="001747A9" w:rsidRPr="002F787A">
              <w:rPr>
                <w:rStyle w:val="Hyperlink"/>
                <w:noProof/>
              </w:rPr>
              <w:t>3. Relation Tags</w:t>
            </w:r>
            <w:r w:rsidR="001747A9">
              <w:rPr>
                <w:noProof/>
                <w:webHidden/>
              </w:rPr>
              <w:tab/>
            </w:r>
            <w:r w:rsidR="001747A9">
              <w:rPr>
                <w:noProof/>
                <w:webHidden/>
              </w:rPr>
              <w:fldChar w:fldCharType="begin"/>
            </w:r>
            <w:r w:rsidR="001747A9">
              <w:rPr>
                <w:noProof/>
                <w:webHidden/>
              </w:rPr>
              <w:instrText xml:space="preserve"> PAGEREF _Toc123544536 \h </w:instrText>
            </w:r>
            <w:r w:rsidR="001747A9">
              <w:rPr>
                <w:noProof/>
                <w:webHidden/>
              </w:rPr>
            </w:r>
            <w:r w:rsidR="001747A9">
              <w:rPr>
                <w:noProof/>
                <w:webHidden/>
              </w:rPr>
              <w:fldChar w:fldCharType="separate"/>
            </w:r>
            <w:r w:rsidR="00E95199">
              <w:rPr>
                <w:noProof/>
                <w:webHidden/>
              </w:rPr>
              <w:t>12</w:t>
            </w:r>
            <w:r w:rsidR="001747A9">
              <w:rPr>
                <w:noProof/>
                <w:webHidden/>
              </w:rPr>
              <w:fldChar w:fldCharType="end"/>
            </w:r>
          </w:hyperlink>
        </w:p>
        <w:p w14:paraId="4720ACE0" w14:textId="77FBCFD1" w:rsidR="001747A9" w:rsidRDefault="00000000">
          <w:pPr>
            <w:pStyle w:val="TOC2"/>
            <w:rPr>
              <w:rFonts w:eastAsiaTheme="minorEastAsia" w:cstheme="minorBidi"/>
              <w:b w:val="0"/>
              <w:bCs w:val="0"/>
              <w:noProof/>
              <w:sz w:val="24"/>
              <w:szCs w:val="24"/>
            </w:rPr>
          </w:pPr>
          <w:hyperlink w:anchor="_Toc123544537" w:history="1">
            <w:r w:rsidR="001747A9" w:rsidRPr="002F787A">
              <w:rPr>
                <w:rStyle w:val="Hyperlink"/>
                <w:noProof/>
              </w:rPr>
              <w:t>3.1. The PERPETRATED_BY Relation</w:t>
            </w:r>
            <w:r w:rsidR="001747A9">
              <w:rPr>
                <w:noProof/>
                <w:webHidden/>
              </w:rPr>
              <w:tab/>
            </w:r>
            <w:r w:rsidR="001747A9">
              <w:rPr>
                <w:noProof/>
                <w:webHidden/>
              </w:rPr>
              <w:fldChar w:fldCharType="begin"/>
            </w:r>
            <w:r w:rsidR="001747A9">
              <w:rPr>
                <w:noProof/>
                <w:webHidden/>
              </w:rPr>
              <w:instrText xml:space="preserve"> PAGEREF _Toc123544537 \h </w:instrText>
            </w:r>
            <w:r w:rsidR="001747A9">
              <w:rPr>
                <w:noProof/>
                <w:webHidden/>
              </w:rPr>
            </w:r>
            <w:r w:rsidR="001747A9">
              <w:rPr>
                <w:noProof/>
                <w:webHidden/>
              </w:rPr>
              <w:fldChar w:fldCharType="separate"/>
            </w:r>
            <w:r w:rsidR="00E95199">
              <w:rPr>
                <w:noProof/>
                <w:webHidden/>
              </w:rPr>
              <w:t>12</w:t>
            </w:r>
            <w:r w:rsidR="001747A9">
              <w:rPr>
                <w:noProof/>
                <w:webHidden/>
              </w:rPr>
              <w:fldChar w:fldCharType="end"/>
            </w:r>
          </w:hyperlink>
        </w:p>
        <w:p w14:paraId="4B94F0BB" w14:textId="1A2568A7" w:rsidR="001747A9" w:rsidRDefault="00000000">
          <w:pPr>
            <w:pStyle w:val="TOC2"/>
            <w:rPr>
              <w:rFonts w:eastAsiaTheme="minorEastAsia" w:cstheme="minorBidi"/>
              <w:b w:val="0"/>
              <w:bCs w:val="0"/>
              <w:noProof/>
              <w:sz w:val="24"/>
              <w:szCs w:val="24"/>
            </w:rPr>
          </w:pPr>
          <w:hyperlink w:anchor="_Toc123544538" w:history="1">
            <w:r w:rsidR="001747A9" w:rsidRPr="002F787A">
              <w:rPr>
                <w:rStyle w:val="Hyperlink"/>
                <w:noProof/>
              </w:rPr>
              <w:t>3.2. The GROUNDED_TO Relation</w:t>
            </w:r>
            <w:r w:rsidR="001747A9">
              <w:rPr>
                <w:noProof/>
                <w:webHidden/>
              </w:rPr>
              <w:tab/>
            </w:r>
            <w:r w:rsidR="001747A9">
              <w:rPr>
                <w:noProof/>
                <w:webHidden/>
              </w:rPr>
              <w:fldChar w:fldCharType="begin"/>
            </w:r>
            <w:r w:rsidR="001747A9">
              <w:rPr>
                <w:noProof/>
                <w:webHidden/>
              </w:rPr>
              <w:instrText xml:space="preserve"> PAGEREF _Toc123544538 \h </w:instrText>
            </w:r>
            <w:r w:rsidR="001747A9">
              <w:rPr>
                <w:noProof/>
                <w:webHidden/>
              </w:rPr>
            </w:r>
            <w:r w:rsidR="001747A9">
              <w:rPr>
                <w:noProof/>
                <w:webHidden/>
              </w:rPr>
              <w:fldChar w:fldCharType="separate"/>
            </w:r>
            <w:r w:rsidR="00E95199">
              <w:rPr>
                <w:noProof/>
                <w:webHidden/>
              </w:rPr>
              <w:t>13</w:t>
            </w:r>
            <w:r w:rsidR="001747A9">
              <w:rPr>
                <w:noProof/>
                <w:webHidden/>
              </w:rPr>
              <w:fldChar w:fldCharType="end"/>
            </w:r>
          </w:hyperlink>
        </w:p>
        <w:p w14:paraId="2BE40A3B" w14:textId="52A2C7E9" w:rsidR="001747A9" w:rsidRDefault="00000000">
          <w:pPr>
            <w:pStyle w:val="TOC2"/>
            <w:rPr>
              <w:rFonts w:eastAsiaTheme="minorEastAsia" w:cstheme="minorBidi"/>
              <w:b w:val="0"/>
              <w:bCs w:val="0"/>
              <w:noProof/>
              <w:sz w:val="24"/>
              <w:szCs w:val="24"/>
            </w:rPr>
          </w:pPr>
          <w:hyperlink w:anchor="_Toc123544539" w:history="1">
            <w:r w:rsidR="001747A9" w:rsidRPr="002F787A">
              <w:rPr>
                <w:rStyle w:val="Hyperlink"/>
                <w:noProof/>
              </w:rPr>
              <w:t>3.3. The SUB-EVENT Relation</w:t>
            </w:r>
            <w:r w:rsidR="001747A9">
              <w:rPr>
                <w:noProof/>
                <w:webHidden/>
              </w:rPr>
              <w:tab/>
            </w:r>
            <w:r w:rsidR="001747A9">
              <w:rPr>
                <w:noProof/>
                <w:webHidden/>
              </w:rPr>
              <w:fldChar w:fldCharType="begin"/>
            </w:r>
            <w:r w:rsidR="001747A9">
              <w:rPr>
                <w:noProof/>
                <w:webHidden/>
              </w:rPr>
              <w:instrText xml:space="preserve"> PAGEREF _Toc123544539 \h </w:instrText>
            </w:r>
            <w:r w:rsidR="001747A9">
              <w:rPr>
                <w:noProof/>
                <w:webHidden/>
              </w:rPr>
            </w:r>
            <w:r w:rsidR="001747A9">
              <w:rPr>
                <w:noProof/>
                <w:webHidden/>
              </w:rPr>
              <w:fldChar w:fldCharType="separate"/>
            </w:r>
            <w:r w:rsidR="00E95199">
              <w:rPr>
                <w:noProof/>
                <w:webHidden/>
              </w:rPr>
              <w:t>13</w:t>
            </w:r>
            <w:r w:rsidR="001747A9">
              <w:rPr>
                <w:noProof/>
                <w:webHidden/>
              </w:rPr>
              <w:fldChar w:fldCharType="end"/>
            </w:r>
          </w:hyperlink>
        </w:p>
        <w:p w14:paraId="66693A2B" w14:textId="19060856" w:rsidR="001747A9" w:rsidRDefault="00000000">
          <w:pPr>
            <w:pStyle w:val="TOC1"/>
            <w:rPr>
              <w:rFonts w:eastAsiaTheme="minorEastAsia" w:cstheme="minorBidi"/>
              <w:b w:val="0"/>
              <w:bCs w:val="0"/>
              <w:i w:val="0"/>
              <w:iCs w:val="0"/>
              <w:noProof/>
            </w:rPr>
          </w:pPr>
          <w:hyperlink w:anchor="_Toc123544540" w:history="1">
            <w:r w:rsidR="001747A9" w:rsidRPr="002F787A">
              <w:rPr>
                <w:rStyle w:val="Hyperlink"/>
                <w:noProof/>
              </w:rPr>
              <w:t>4. Other Considerations</w:t>
            </w:r>
            <w:r w:rsidR="001747A9">
              <w:rPr>
                <w:noProof/>
                <w:webHidden/>
              </w:rPr>
              <w:tab/>
            </w:r>
            <w:r w:rsidR="001747A9">
              <w:rPr>
                <w:noProof/>
                <w:webHidden/>
              </w:rPr>
              <w:fldChar w:fldCharType="begin"/>
            </w:r>
            <w:r w:rsidR="001747A9">
              <w:rPr>
                <w:noProof/>
                <w:webHidden/>
              </w:rPr>
              <w:instrText xml:space="preserve"> PAGEREF _Toc123544540 \h </w:instrText>
            </w:r>
            <w:r w:rsidR="001747A9">
              <w:rPr>
                <w:noProof/>
                <w:webHidden/>
              </w:rPr>
            </w:r>
            <w:r w:rsidR="001747A9">
              <w:rPr>
                <w:noProof/>
                <w:webHidden/>
              </w:rPr>
              <w:fldChar w:fldCharType="separate"/>
            </w:r>
            <w:r w:rsidR="00E95199">
              <w:rPr>
                <w:noProof/>
                <w:webHidden/>
              </w:rPr>
              <w:t>14</w:t>
            </w:r>
            <w:r w:rsidR="001747A9">
              <w:rPr>
                <w:noProof/>
                <w:webHidden/>
              </w:rPr>
              <w:fldChar w:fldCharType="end"/>
            </w:r>
          </w:hyperlink>
        </w:p>
        <w:p w14:paraId="6DE9816C" w14:textId="5217021C" w:rsidR="001747A9" w:rsidRDefault="00000000">
          <w:pPr>
            <w:pStyle w:val="TOC2"/>
            <w:rPr>
              <w:rFonts w:eastAsiaTheme="minorEastAsia" w:cstheme="minorBidi"/>
              <w:b w:val="0"/>
              <w:bCs w:val="0"/>
              <w:noProof/>
              <w:sz w:val="24"/>
              <w:szCs w:val="24"/>
            </w:rPr>
          </w:pPr>
          <w:hyperlink w:anchor="_Toc123544541" w:history="1">
            <w:r w:rsidR="001747A9" w:rsidRPr="002F787A">
              <w:rPr>
                <w:rStyle w:val="Hyperlink"/>
                <w:noProof/>
              </w:rPr>
              <w:t>4.1. Pre-annotations</w:t>
            </w:r>
            <w:r w:rsidR="001747A9">
              <w:rPr>
                <w:noProof/>
                <w:webHidden/>
              </w:rPr>
              <w:tab/>
            </w:r>
            <w:r w:rsidR="001747A9">
              <w:rPr>
                <w:noProof/>
                <w:webHidden/>
              </w:rPr>
              <w:fldChar w:fldCharType="begin"/>
            </w:r>
            <w:r w:rsidR="001747A9">
              <w:rPr>
                <w:noProof/>
                <w:webHidden/>
              </w:rPr>
              <w:instrText xml:space="preserve"> PAGEREF _Toc123544541 \h </w:instrText>
            </w:r>
            <w:r w:rsidR="001747A9">
              <w:rPr>
                <w:noProof/>
                <w:webHidden/>
              </w:rPr>
            </w:r>
            <w:r w:rsidR="001747A9">
              <w:rPr>
                <w:noProof/>
                <w:webHidden/>
              </w:rPr>
              <w:fldChar w:fldCharType="separate"/>
            </w:r>
            <w:r w:rsidR="00E95199">
              <w:rPr>
                <w:noProof/>
                <w:webHidden/>
              </w:rPr>
              <w:t>14</w:t>
            </w:r>
            <w:r w:rsidR="001747A9">
              <w:rPr>
                <w:noProof/>
                <w:webHidden/>
              </w:rPr>
              <w:fldChar w:fldCharType="end"/>
            </w:r>
          </w:hyperlink>
        </w:p>
        <w:p w14:paraId="32170B77" w14:textId="6699D25F" w:rsidR="001747A9" w:rsidRDefault="00000000">
          <w:pPr>
            <w:pStyle w:val="TOC2"/>
            <w:rPr>
              <w:rFonts w:eastAsiaTheme="minorEastAsia" w:cstheme="minorBidi"/>
              <w:b w:val="0"/>
              <w:bCs w:val="0"/>
              <w:noProof/>
              <w:sz w:val="24"/>
              <w:szCs w:val="24"/>
            </w:rPr>
          </w:pPr>
          <w:hyperlink w:anchor="_Toc123544542" w:history="1">
            <w:r w:rsidR="001747A9" w:rsidRPr="002F787A">
              <w:rPr>
                <w:rStyle w:val="Hyperlink"/>
                <w:noProof/>
              </w:rPr>
              <w:t>4.2. Typos in the text</w:t>
            </w:r>
            <w:r w:rsidR="001747A9">
              <w:rPr>
                <w:noProof/>
                <w:webHidden/>
              </w:rPr>
              <w:tab/>
            </w:r>
            <w:r w:rsidR="001747A9">
              <w:rPr>
                <w:noProof/>
                <w:webHidden/>
              </w:rPr>
              <w:fldChar w:fldCharType="begin"/>
            </w:r>
            <w:r w:rsidR="001747A9">
              <w:rPr>
                <w:noProof/>
                <w:webHidden/>
              </w:rPr>
              <w:instrText xml:space="preserve"> PAGEREF _Toc123544542 \h </w:instrText>
            </w:r>
            <w:r w:rsidR="001747A9">
              <w:rPr>
                <w:noProof/>
                <w:webHidden/>
              </w:rPr>
            </w:r>
            <w:r w:rsidR="001747A9">
              <w:rPr>
                <w:noProof/>
                <w:webHidden/>
              </w:rPr>
              <w:fldChar w:fldCharType="separate"/>
            </w:r>
            <w:r w:rsidR="00E95199">
              <w:rPr>
                <w:noProof/>
                <w:webHidden/>
              </w:rPr>
              <w:t>14</w:t>
            </w:r>
            <w:r w:rsidR="001747A9">
              <w:rPr>
                <w:noProof/>
                <w:webHidden/>
              </w:rPr>
              <w:fldChar w:fldCharType="end"/>
            </w:r>
          </w:hyperlink>
        </w:p>
        <w:p w14:paraId="391F9831" w14:textId="49D96244" w:rsidR="001747A9" w:rsidRDefault="00000000">
          <w:pPr>
            <w:pStyle w:val="TOC2"/>
            <w:rPr>
              <w:rFonts w:eastAsiaTheme="minorEastAsia" w:cstheme="minorBidi"/>
              <w:b w:val="0"/>
              <w:bCs w:val="0"/>
              <w:noProof/>
              <w:sz w:val="24"/>
              <w:szCs w:val="24"/>
            </w:rPr>
          </w:pPr>
          <w:hyperlink w:anchor="_Toc123544543" w:history="1">
            <w:r w:rsidR="001747A9" w:rsidRPr="002F787A">
              <w:rPr>
                <w:rStyle w:val="Hyperlink"/>
                <w:noProof/>
              </w:rPr>
              <w:t>4.3. Structured data</w:t>
            </w:r>
            <w:r w:rsidR="001747A9">
              <w:rPr>
                <w:noProof/>
                <w:webHidden/>
              </w:rPr>
              <w:tab/>
            </w:r>
            <w:r w:rsidR="001747A9">
              <w:rPr>
                <w:noProof/>
                <w:webHidden/>
              </w:rPr>
              <w:fldChar w:fldCharType="begin"/>
            </w:r>
            <w:r w:rsidR="001747A9">
              <w:rPr>
                <w:noProof/>
                <w:webHidden/>
              </w:rPr>
              <w:instrText xml:space="preserve"> PAGEREF _Toc123544543 \h </w:instrText>
            </w:r>
            <w:r w:rsidR="001747A9">
              <w:rPr>
                <w:noProof/>
                <w:webHidden/>
              </w:rPr>
            </w:r>
            <w:r w:rsidR="001747A9">
              <w:rPr>
                <w:noProof/>
                <w:webHidden/>
              </w:rPr>
              <w:fldChar w:fldCharType="separate"/>
            </w:r>
            <w:r w:rsidR="00E95199">
              <w:rPr>
                <w:noProof/>
                <w:webHidden/>
              </w:rPr>
              <w:t>14</w:t>
            </w:r>
            <w:r w:rsidR="001747A9">
              <w:rPr>
                <w:noProof/>
                <w:webHidden/>
              </w:rPr>
              <w:fldChar w:fldCharType="end"/>
            </w:r>
          </w:hyperlink>
        </w:p>
        <w:p w14:paraId="0C1E5FFA" w14:textId="77124280" w:rsidR="001747A9" w:rsidRDefault="00000000">
          <w:pPr>
            <w:pStyle w:val="TOC2"/>
            <w:rPr>
              <w:rFonts w:eastAsiaTheme="minorEastAsia" w:cstheme="minorBidi"/>
              <w:b w:val="0"/>
              <w:bCs w:val="0"/>
              <w:noProof/>
              <w:sz w:val="24"/>
              <w:szCs w:val="24"/>
            </w:rPr>
          </w:pPr>
          <w:hyperlink w:anchor="_Toc123544544" w:history="1">
            <w:r w:rsidR="001747A9" w:rsidRPr="002F787A">
              <w:rPr>
                <w:rStyle w:val="Hyperlink"/>
                <w:noProof/>
              </w:rPr>
              <w:t>4.4. Conjunctions</w:t>
            </w:r>
            <w:r w:rsidR="001747A9">
              <w:rPr>
                <w:noProof/>
                <w:webHidden/>
              </w:rPr>
              <w:tab/>
            </w:r>
            <w:r w:rsidR="001747A9">
              <w:rPr>
                <w:noProof/>
                <w:webHidden/>
              </w:rPr>
              <w:fldChar w:fldCharType="begin"/>
            </w:r>
            <w:r w:rsidR="001747A9">
              <w:rPr>
                <w:noProof/>
                <w:webHidden/>
              </w:rPr>
              <w:instrText xml:space="preserve"> PAGEREF _Toc123544544 \h </w:instrText>
            </w:r>
            <w:r w:rsidR="001747A9">
              <w:rPr>
                <w:noProof/>
                <w:webHidden/>
              </w:rPr>
            </w:r>
            <w:r w:rsidR="001747A9">
              <w:rPr>
                <w:noProof/>
                <w:webHidden/>
              </w:rPr>
              <w:fldChar w:fldCharType="separate"/>
            </w:r>
            <w:r w:rsidR="00E95199">
              <w:rPr>
                <w:noProof/>
                <w:webHidden/>
              </w:rPr>
              <w:t>15</w:t>
            </w:r>
            <w:r w:rsidR="001747A9">
              <w:rPr>
                <w:noProof/>
                <w:webHidden/>
              </w:rPr>
              <w:fldChar w:fldCharType="end"/>
            </w:r>
          </w:hyperlink>
        </w:p>
        <w:p w14:paraId="2C1C31B5" w14:textId="40AD977D" w:rsidR="00E86F0E" w:rsidRDefault="00E86F0E">
          <w:r>
            <w:rPr>
              <w:b/>
              <w:bCs/>
              <w:noProof/>
            </w:rPr>
            <w:fldChar w:fldCharType="end"/>
          </w:r>
        </w:p>
      </w:sdtContent>
    </w:sdt>
    <w:p w14:paraId="0EB6532E" w14:textId="77777777" w:rsidR="00520888" w:rsidRDefault="00520888">
      <w:pPr>
        <w:rPr>
          <w:rFonts w:asciiTheme="majorHAnsi" w:eastAsiaTheme="majorEastAsia" w:hAnsiTheme="majorHAnsi" w:cstheme="majorBidi"/>
          <w:color w:val="2F5496" w:themeColor="accent1" w:themeShade="BF"/>
          <w:sz w:val="32"/>
          <w:szCs w:val="32"/>
        </w:rPr>
      </w:pPr>
      <w:r>
        <w:br w:type="page"/>
      </w:r>
    </w:p>
    <w:p w14:paraId="15EF7317" w14:textId="2CC14D11" w:rsidR="00AF0F10" w:rsidRPr="00414B2A" w:rsidRDefault="00AF0F10" w:rsidP="00AF0F10">
      <w:pPr>
        <w:pStyle w:val="Heading1"/>
        <w:rPr>
          <w:rFonts w:asciiTheme="minorHAnsi" w:hAnsiTheme="minorHAnsi" w:cstheme="minorBidi"/>
        </w:rPr>
      </w:pPr>
      <w:bookmarkStart w:id="0" w:name="_Toc123544521"/>
      <w:r>
        <w:lastRenderedPageBreak/>
        <w:t>1. Introduction</w:t>
      </w:r>
      <w:bookmarkEnd w:id="0"/>
    </w:p>
    <w:p w14:paraId="29A768BC" w14:textId="563EEC64" w:rsidR="00AF0F10" w:rsidRDefault="00AF0F10" w:rsidP="00414B2A"/>
    <w:p w14:paraId="46FF9DDB" w14:textId="065210BD" w:rsidR="00AD4C46" w:rsidRDefault="00AD4C46" w:rsidP="004B466A">
      <w:pPr>
        <w:jc w:val="both"/>
      </w:pPr>
      <w:r w:rsidRPr="00AD4C46">
        <w:t>A</w:t>
      </w:r>
      <w:r>
        <w:t xml:space="preserve"> vast body of</w:t>
      </w:r>
      <w:r w:rsidRPr="00AD4C46">
        <w:t xml:space="preserve"> evidence clearly indicates that </w:t>
      </w:r>
      <w:r>
        <w:t xml:space="preserve">a </w:t>
      </w:r>
      <w:r w:rsidRPr="00AD4C46">
        <w:t xml:space="preserve">history of childhood </w:t>
      </w:r>
      <w:r w:rsidR="00993B7D">
        <w:t xml:space="preserve">(18 year old and under) </w:t>
      </w:r>
      <w:r w:rsidRPr="00AD4C46">
        <w:t>trauma contributes to psychosis risk, substance use, self-harm behavior, and poor treatment outcome</w:t>
      </w:r>
      <w:r>
        <w:t>s. Yet</w:t>
      </w:r>
      <w:r w:rsidRPr="00AD4C46">
        <w:t xml:space="preserve"> systematic large-scale computational approaches to stratify subgroups of patients with and without trauma history and to examine the impact of childhood trauma on psychopathology or treatment outcome has yet to be developed.</w:t>
      </w:r>
      <w:r>
        <w:t xml:space="preserve"> </w:t>
      </w:r>
      <w:r w:rsidR="00BD35BA">
        <w:t>Annotation of patient records is a key step towards l</w:t>
      </w:r>
      <w:r w:rsidR="00BD35BA" w:rsidRPr="00BD35BA">
        <w:t xml:space="preserve">arge scale, systematic queries of clinical text and training ML classifiers. The goal of the annotation is to mark up </w:t>
      </w:r>
      <w:r w:rsidR="00BD35BA">
        <w:t xml:space="preserve">relevant </w:t>
      </w:r>
      <w:r w:rsidR="00BD35BA" w:rsidRPr="00BD35BA">
        <w:t xml:space="preserve">clinical information present in the </w:t>
      </w:r>
      <w:r w:rsidR="00BD35BA">
        <w:t>patient records</w:t>
      </w:r>
      <w:r w:rsidR="00BD35BA" w:rsidRPr="00BD35BA">
        <w:t xml:space="preserve"> (</w:t>
      </w:r>
      <w:r w:rsidR="00BD35BA">
        <w:t>in our case:</w:t>
      </w:r>
      <w:r w:rsidR="00BD35BA" w:rsidRPr="00BD35BA">
        <w:t xml:space="preserve"> events, symptoms, temporal expressions, etc.)</w:t>
      </w:r>
      <w:r w:rsidR="00BD35BA">
        <w:t>, which would allow us</w:t>
      </w:r>
      <w:r w:rsidR="00BD35BA" w:rsidRPr="00BD35BA">
        <w:t xml:space="preserve"> to train NLP models to automatically extract this information from clinical text. </w:t>
      </w:r>
    </w:p>
    <w:p w14:paraId="524765EC" w14:textId="4BC9B455" w:rsidR="00BD35BA" w:rsidRDefault="00BD35BA" w:rsidP="00414B2A"/>
    <w:p w14:paraId="4CB7C7A3" w14:textId="4EEE5AD6" w:rsidR="00A01146" w:rsidRDefault="00A01146" w:rsidP="004B466A">
      <w:pPr>
        <w:jc w:val="both"/>
      </w:pPr>
      <w:r w:rsidRPr="00A01146">
        <w:t>To our knowledge, annotation guidelines representing patients with psychosis and trauma-related features ha</w:t>
      </w:r>
      <w:r>
        <w:t>d</w:t>
      </w:r>
      <w:r w:rsidRPr="00A01146">
        <w:t xml:space="preserve"> yet to be developed. </w:t>
      </w:r>
      <w:r w:rsidR="006F6E39">
        <w:t xml:space="preserve">TraumaML </w:t>
      </w:r>
      <w:r>
        <w:t xml:space="preserve">fills at least part of this gap since it </w:t>
      </w:r>
      <w:r w:rsidR="006F6E39">
        <w:t>is designed f</w:t>
      </w:r>
      <w:r w:rsidR="00414B2A">
        <w:t>or annotation of EHRs for patients with diagnos</w:t>
      </w:r>
      <w:r w:rsidR="003F3CE4">
        <w:t>e</w:t>
      </w:r>
      <w:r w:rsidR="00414B2A">
        <w:t xml:space="preserve">s of PTSD and </w:t>
      </w:r>
      <w:r w:rsidR="00414B2A" w:rsidRPr="00414B2A">
        <w:t xml:space="preserve">psychotic </w:t>
      </w:r>
      <w:r w:rsidR="00D91AC3" w:rsidRPr="00414B2A">
        <w:t>disorders</w:t>
      </w:r>
      <w:r w:rsidR="00D91AC3">
        <w:t xml:space="preserve"> </w:t>
      </w:r>
      <w:r w:rsidR="003F3CE4">
        <w:t>(schizophrenia, bipolar, schizotypal, delusional, or other non-mood psychotic disorder) at some point in patient history</w:t>
      </w:r>
      <w:r w:rsidR="00414B2A">
        <w:t>.</w:t>
      </w:r>
    </w:p>
    <w:p w14:paraId="620C83C2" w14:textId="77777777" w:rsidR="00A01146" w:rsidRDefault="00A01146" w:rsidP="00414B2A"/>
    <w:p w14:paraId="5CFF2194" w14:textId="6C5027DD" w:rsidR="006F6E39" w:rsidRDefault="00A01146" w:rsidP="004B466A">
      <w:pPr>
        <w:jc w:val="both"/>
      </w:pPr>
      <w:r>
        <w:t>TraumaML</w:t>
      </w:r>
      <w:r w:rsidR="006F6E39">
        <w:t xml:space="preserve"> includes extent tags that mark up a span of text and relation tags that indicate relations between extent tags:</w:t>
      </w:r>
    </w:p>
    <w:p w14:paraId="03EE28E8" w14:textId="77777777" w:rsidR="006F6E39" w:rsidRDefault="006F6E39" w:rsidP="00414B2A">
      <w:r>
        <w:t xml:space="preserve"> </w:t>
      </w:r>
    </w:p>
    <w:tbl>
      <w:tblPr>
        <w:tblStyle w:val="TableGrid"/>
        <w:tblW w:w="0" w:type="auto"/>
        <w:tblInd w:w="108" w:type="dxa"/>
        <w:tblLook w:val="04A0" w:firstRow="1" w:lastRow="0" w:firstColumn="1" w:lastColumn="0" w:noHBand="0" w:noVBand="1"/>
      </w:tblPr>
      <w:tblGrid>
        <w:gridCol w:w="1874"/>
        <w:gridCol w:w="7368"/>
      </w:tblGrid>
      <w:tr w:rsidR="006F6E39" w14:paraId="35AB976C" w14:textId="77777777" w:rsidTr="00476EE8">
        <w:tc>
          <w:tcPr>
            <w:tcW w:w="1890" w:type="dxa"/>
          </w:tcPr>
          <w:p w14:paraId="62A3ED19" w14:textId="123ED0CB" w:rsidR="006F6E39" w:rsidRDefault="000C4D18" w:rsidP="006F6E39">
            <w:pPr>
              <w:ind w:left="-85" w:firstLine="85"/>
            </w:pPr>
            <w:r>
              <w:t>Extent Tags</w:t>
            </w:r>
          </w:p>
        </w:tc>
        <w:tc>
          <w:tcPr>
            <w:tcW w:w="7469" w:type="dxa"/>
          </w:tcPr>
          <w:p w14:paraId="45CBC75A" w14:textId="2BB86439" w:rsidR="006F6E39" w:rsidRDefault="000C4D18" w:rsidP="006F6E39">
            <w:pPr>
              <w:ind w:left="-85" w:firstLine="85"/>
            </w:pPr>
            <w:r>
              <w:t xml:space="preserve">EVENT, PERPETRATOR, SYMPTOM, SUBSTANCE, </w:t>
            </w:r>
            <w:r w:rsidRPr="0035118E">
              <w:t>TEMPORAL_</w:t>
            </w:r>
            <w:r>
              <w:t>FRAME</w:t>
            </w:r>
          </w:p>
        </w:tc>
      </w:tr>
      <w:tr w:rsidR="006F6E39" w14:paraId="4B671FE7" w14:textId="77777777" w:rsidTr="00476EE8">
        <w:tc>
          <w:tcPr>
            <w:tcW w:w="1890" w:type="dxa"/>
          </w:tcPr>
          <w:p w14:paraId="12DCC7E7" w14:textId="71A12E19" w:rsidR="006F6E39" w:rsidRDefault="000C4D18" w:rsidP="006F6E39">
            <w:pPr>
              <w:ind w:left="-85" w:firstLine="85"/>
            </w:pPr>
            <w:r>
              <w:t>Relation Tags</w:t>
            </w:r>
          </w:p>
        </w:tc>
        <w:tc>
          <w:tcPr>
            <w:tcW w:w="7469" w:type="dxa"/>
          </w:tcPr>
          <w:p w14:paraId="3AEDAF34" w14:textId="7A3C8FFF" w:rsidR="006F6E39" w:rsidRDefault="000C4D18" w:rsidP="006F6E39">
            <w:pPr>
              <w:ind w:left="-85" w:firstLine="85"/>
            </w:pPr>
            <w:r w:rsidRPr="0035118E">
              <w:t>PERPETRATED_BY</w:t>
            </w:r>
            <w:r>
              <w:t>, GROUNDED_TO, SUB-EVENT</w:t>
            </w:r>
            <w:r w:rsidDel="000C4D18">
              <w:t xml:space="preserve"> </w:t>
            </w:r>
          </w:p>
        </w:tc>
      </w:tr>
    </w:tbl>
    <w:p w14:paraId="2BC50F40" w14:textId="41E6DC12" w:rsidR="00C75B57" w:rsidRDefault="00C75B57" w:rsidP="00414B2A"/>
    <w:p w14:paraId="5016A036" w14:textId="73BBC65B" w:rsidR="00414B2A" w:rsidRPr="00414B2A" w:rsidRDefault="00E62F14" w:rsidP="0035118E">
      <w:pPr>
        <w:pStyle w:val="Heading1"/>
        <w:rPr>
          <w:rFonts w:asciiTheme="minorHAnsi" w:hAnsiTheme="minorHAnsi" w:cstheme="minorBidi"/>
        </w:rPr>
      </w:pPr>
      <w:bookmarkStart w:id="1" w:name="_Toc123544522"/>
      <w:r>
        <w:t xml:space="preserve">2. </w:t>
      </w:r>
      <w:r w:rsidR="00041E87">
        <w:t>E</w:t>
      </w:r>
      <w:r w:rsidR="0035118E">
        <w:t>xtent Tags</w:t>
      </w:r>
      <w:bookmarkEnd w:id="1"/>
    </w:p>
    <w:p w14:paraId="2F4E1913" w14:textId="77777777" w:rsidR="00041E87" w:rsidRDefault="00041E87"/>
    <w:p w14:paraId="290628B9" w14:textId="1D5CA69B" w:rsidR="0035118E" w:rsidRDefault="0035118E">
      <w:r>
        <w:t xml:space="preserve">There are </w:t>
      </w:r>
      <w:r w:rsidR="00D238BC">
        <w:t>five</w:t>
      </w:r>
      <w:r>
        <w:t xml:space="preserve"> extent tags that mark spans of text in the </w:t>
      </w:r>
      <w:r w:rsidR="00C75B57">
        <w:t>E</w:t>
      </w:r>
      <w:r>
        <w:t>HR.</w:t>
      </w:r>
    </w:p>
    <w:p w14:paraId="57C7322F" w14:textId="0FDD15CF" w:rsidR="0035118E" w:rsidRDefault="0035118E"/>
    <w:tbl>
      <w:tblPr>
        <w:tblStyle w:val="TableGrid"/>
        <w:tblW w:w="0" w:type="auto"/>
        <w:tblInd w:w="108" w:type="dxa"/>
        <w:tblLook w:val="04A0" w:firstRow="1" w:lastRow="0" w:firstColumn="1" w:lastColumn="0" w:noHBand="0" w:noVBand="1"/>
      </w:tblPr>
      <w:tblGrid>
        <w:gridCol w:w="2250"/>
        <w:gridCol w:w="6992"/>
      </w:tblGrid>
      <w:tr w:rsidR="0035118E" w14:paraId="478EAB4F" w14:textId="77777777" w:rsidTr="0094755B">
        <w:tc>
          <w:tcPr>
            <w:tcW w:w="2250" w:type="dxa"/>
          </w:tcPr>
          <w:p w14:paraId="28DB07B0" w14:textId="3696163F" w:rsidR="0035118E" w:rsidRDefault="0035118E" w:rsidP="009D7BC1">
            <w:pPr>
              <w:ind w:left="-85" w:firstLine="85"/>
            </w:pPr>
            <w:r>
              <w:t>EVENT</w:t>
            </w:r>
          </w:p>
        </w:tc>
        <w:tc>
          <w:tcPr>
            <w:tcW w:w="7015" w:type="dxa"/>
          </w:tcPr>
          <w:p w14:paraId="75C2A707" w14:textId="1F29E414" w:rsidR="0035118E" w:rsidRDefault="0035118E" w:rsidP="009D7BC1">
            <w:pPr>
              <w:ind w:left="-85" w:firstLine="85"/>
            </w:pPr>
            <w:r>
              <w:t>The</w:t>
            </w:r>
            <w:r w:rsidRPr="0035118E">
              <w:t xml:space="preserve"> traumatic event that </w:t>
            </w:r>
            <w:r>
              <w:t>a</w:t>
            </w:r>
            <w:r w:rsidRPr="0035118E">
              <w:t xml:space="preserve"> patient has experienced</w:t>
            </w:r>
          </w:p>
        </w:tc>
      </w:tr>
      <w:tr w:rsidR="0035118E" w14:paraId="6CBB728F" w14:textId="77777777" w:rsidTr="0094755B">
        <w:tc>
          <w:tcPr>
            <w:tcW w:w="2250" w:type="dxa"/>
          </w:tcPr>
          <w:p w14:paraId="474EC19A" w14:textId="34D84C89" w:rsidR="0035118E" w:rsidRDefault="0035118E" w:rsidP="009D7BC1">
            <w:pPr>
              <w:ind w:left="-85" w:firstLine="85"/>
            </w:pPr>
            <w:r>
              <w:t>PERPETRATOR</w:t>
            </w:r>
          </w:p>
        </w:tc>
        <w:tc>
          <w:tcPr>
            <w:tcW w:w="7015" w:type="dxa"/>
          </w:tcPr>
          <w:p w14:paraId="33660ADC" w14:textId="5EA92065" w:rsidR="0035118E" w:rsidRDefault="0035118E" w:rsidP="009D7BC1">
            <w:pPr>
              <w:ind w:left="-85" w:firstLine="85"/>
            </w:pPr>
            <w:r>
              <w:t>T</w:t>
            </w:r>
            <w:r w:rsidRPr="0035118E">
              <w:t xml:space="preserve">he </w:t>
            </w:r>
            <w:r>
              <w:t xml:space="preserve">perpetrator of the </w:t>
            </w:r>
            <w:r w:rsidR="003F24AD">
              <w:t xml:space="preserve">traumatic </w:t>
            </w:r>
            <w:r>
              <w:t>event.</w:t>
            </w:r>
          </w:p>
        </w:tc>
      </w:tr>
      <w:tr w:rsidR="0035118E" w14:paraId="414092FB" w14:textId="77777777" w:rsidTr="0094755B">
        <w:tc>
          <w:tcPr>
            <w:tcW w:w="2250" w:type="dxa"/>
          </w:tcPr>
          <w:p w14:paraId="6E26D394" w14:textId="2EDE124E" w:rsidR="0035118E" w:rsidRDefault="00BB5A0E" w:rsidP="009D7BC1">
            <w:pPr>
              <w:ind w:left="-85" w:firstLine="85"/>
            </w:pPr>
            <w:r>
              <w:t xml:space="preserve">SYMPTOM </w:t>
            </w:r>
          </w:p>
        </w:tc>
        <w:tc>
          <w:tcPr>
            <w:tcW w:w="7015" w:type="dxa"/>
          </w:tcPr>
          <w:p w14:paraId="628FC9E0" w14:textId="49F7EB3C" w:rsidR="0035118E" w:rsidRDefault="00BB5A0E" w:rsidP="009D7BC1">
            <w:pPr>
              <w:ind w:left="-85" w:firstLine="85"/>
            </w:pPr>
            <w:r>
              <w:t>Symptom exhibited by the patient.</w:t>
            </w:r>
          </w:p>
        </w:tc>
      </w:tr>
      <w:tr w:rsidR="000C4D18" w14:paraId="7FC0C2C1" w14:textId="77777777" w:rsidTr="0094755B">
        <w:tc>
          <w:tcPr>
            <w:tcW w:w="2250" w:type="dxa"/>
          </w:tcPr>
          <w:p w14:paraId="655383A5" w14:textId="18711740" w:rsidR="000C4D18" w:rsidRDefault="000C4D18" w:rsidP="009D7BC1">
            <w:pPr>
              <w:ind w:left="-85" w:firstLine="85"/>
            </w:pPr>
            <w:r>
              <w:t>SUBSTANCE</w:t>
            </w:r>
          </w:p>
        </w:tc>
        <w:tc>
          <w:tcPr>
            <w:tcW w:w="7015" w:type="dxa"/>
          </w:tcPr>
          <w:p w14:paraId="4FEE3053" w14:textId="5EEBA287" w:rsidR="000C4D18" w:rsidRDefault="000C4D18" w:rsidP="009D7BC1">
            <w:pPr>
              <w:ind w:left="-85" w:firstLine="85"/>
            </w:pPr>
            <w:r>
              <w:t>A</w:t>
            </w:r>
            <w:r w:rsidRPr="006F6E39">
              <w:t xml:space="preserve">ny </w:t>
            </w:r>
            <w:r>
              <w:t xml:space="preserve">text </w:t>
            </w:r>
            <w:r w:rsidRPr="006F6E39">
              <w:t>span that gives information about a substance use disorder</w:t>
            </w:r>
            <w:r>
              <w:t>.</w:t>
            </w:r>
          </w:p>
        </w:tc>
      </w:tr>
      <w:tr w:rsidR="00D238BC" w14:paraId="57905BC6" w14:textId="77777777" w:rsidTr="0094755B">
        <w:tc>
          <w:tcPr>
            <w:tcW w:w="2250" w:type="dxa"/>
          </w:tcPr>
          <w:p w14:paraId="15143891" w14:textId="21211441" w:rsidR="00D238BC" w:rsidRDefault="00D238BC" w:rsidP="009D7BC1">
            <w:pPr>
              <w:ind w:left="-85" w:firstLine="85"/>
            </w:pPr>
            <w:r w:rsidRPr="0035118E">
              <w:t>TEMPORAL_</w:t>
            </w:r>
            <w:r>
              <w:t>FRAME</w:t>
            </w:r>
            <w:r w:rsidRPr="0035118E">
              <w:t xml:space="preserve"> </w:t>
            </w:r>
          </w:p>
        </w:tc>
        <w:tc>
          <w:tcPr>
            <w:tcW w:w="7015" w:type="dxa"/>
          </w:tcPr>
          <w:p w14:paraId="43CAD669" w14:textId="76B396B5" w:rsidR="00D238BC" w:rsidRDefault="00D238BC" w:rsidP="009D7BC1">
            <w:pPr>
              <w:ind w:left="-85" w:firstLine="85"/>
            </w:pPr>
            <w:r>
              <w:t>A temporal grounding for the</w:t>
            </w:r>
            <w:r w:rsidRPr="0035118E">
              <w:t xml:space="preserve"> traumatic event</w:t>
            </w:r>
            <w:r>
              <w:t>.</w:t>
            </w:r>
          </w:p>
        </w:tc>
      </w:tr>
    </w:tbl>
    <w:p w14:paraId="6D5A56E3" w14:textId="3FF58C02" w:rsidR="000D0E5B" w:rsidRDefault="000D0E5B"/>
    <w:p w14:paraId="66636D3D" w14:textId="77777777" w:rsidR="0060054B" w:rsidRDefault="0060054B"/>
    <w:p w14:paraId="3FDC60AA" w14:textId="0D4D7544" w:rsidR="0035118E" w:rsidRDefault="00EF234B" w:rsidP="00534841">
      <w:pPr>
        <w:pStyle w:val="Heading2"/>
      </w:pPr>
      <w:bookmarkStart w:id="2" w:name="_Toc123544523"/>
      <w:r>
        <w:t>2.1. T</w:t>
      </w:r>
      <w:r w:rsidR="00534841">
        <w:t xml:space="preserve">he </w:t>
      </w:r>
      <w:r w:rsidR="0035118E">
        <w:t>EVENT</w:t>
      </w:r>
      <w:r w:rsidR="00534841">
        <w:t xml:space="preserve"> Tag</w:t>
      </w:r>
      <w:bookmarkEnd w:id="2"/>
    </w:p>
    <w:p w14:paraId="605B11D6" w14:textId="1A85FE6F" w:rsidR="0035118E" w:rsidRDefault="0035118E"/>
    <w:p w14:paraId="5FFB84A7" w14:textId="36868C70" w:rsidR="00AF3B9E" w:rsidRDefault="00AF3B9E" w:rsidP="003F180C">
      <w:r>
        <w:t>The</w:t>
      </w:r>
      <w:r w:rsidRPr="0035118E">
        <w:t xml:space="preserve"> traumatic event that </w:t>
      </w:r>
      <w:r>
        <w:t>a</w:t>
      </w:r>
      <w:r w:rsidRPr="0035118E">
        <w:t xml:space="preserve"> patient has experienced</w:t>
      </w:r>
      <w:r w:rsidR="00454131">
        <w:t>.</w:t>
      </w:r>
    </w:p>
    <w:p w14:paraId="5E0395F1" w14:textId="14878C49" w:rsidR="008844D7" w:rsidRDefault="008844D7" w:rsidP="008844D7"/>
    <w:p w14:paraId="2F1D82D8" w14:textId="5A0B4B74" w:rsidR="003F180C" w:rsidRDefault="003F180C" w:rsidP="008844D7">
      <w:r>
        <w:t>Properties:</w:t>
      </w:r>
    </w:p>
    <w:p w14:paraId="7E5A77E7" w14:textId="77777777" w:rsidR="003F180C" w:rsidRDefault="003F180C" w:rsidP="008844D7"/>
    <w:tbl>
      <w:tblPr>
        <w:tblStyle w:val="TableGrid"/>
        <w:tblW w:w="0" w:type="auto"/>
        <w:tblInd w:w="108" w:type="dxa"/>
        <w:tblLook w:val="04A0" w:firstRow="1" w:lastRow="0" w:firstColumn="1" w:lastColumn="0" w:noHBand="0" w:noVBand="1"/>
      </w:tblPr>
      <w:tblGrid>
        <w:gridCol w:w="2157"/>
        <w:gridCol w:w="7085"/>
      </w:tblGrid>
      <w:tr w:rsidR="003F180C" w14:paraId="52C6A149" w14:textId="77777777" w:rsidTr="00592B47">
        <w:tc>
          <w:tcPr>
            <w:tcW w:w="2160" w:type="dxa"/>
          </w:tcPr>
          <w:p w14:paraId="65AD3A6E" w14:textId="4A9D5F66" w:rsidR="003F180C" w:rsidRDefault="00C32535" w:rsidP="006F6E39">
            <w:pPr>
              <w:ind w:left="-85" w:firstLine="85"/>
            </w:pPr>
            <w:r>
              <w:lastRenderedPageBreak/>
              <w:t>Event_Type</w:t>
            </w:r>
          </w:p>
        </w:tc>
        <w:tc>
          <w:tcPr>
            <w:tcW w:w="7308" w:type="dxa"/>
          </w:tcPr>
          <w:p w14:paraId="41A785D9" w14:textId="2E75C91E" w:rsidR="003F180C" w:rsidRDefault="003F180C" w:rsidP="00C32535">
            <w:r>
              <w:t xml:space="preserve">The subtype of the traumatic event. One of </w:t>
            </w:r>
            <w:r w:rsidR="00136282">
              <w:t>“</w:t>
            </w:r>
            <w:r w:rsidR="00C32535">
              <w:t>S</w:t>
            </w:r>
            <w:r w:rsidR="00C32535" w:rsidRPr="0035118E">
              <w:t>exual</w:t>
            </w:r>
            <w:r w:rsidR="00136282">
              <w:t>”</w:t>
            </w:r>
            <w:r>
              <w:t xml:space="preserve">, </w:t>
            </w:r>
            <w:r w:rsidR="00136282">
              <w:t>“</w:t>
            </w:r>
            <w:r w:rsidR="00C32535">
              <w:t>P</w:t>
            </w:r>
            <w:r w:rsidRPr="0035118E">
              <w:t>hysical</w:t>
            </w:r>
            <w:r w:rsidR="00136282">
              <w:t>”</w:t>
            </w:r>
            <w:r>
              <w:t>,</w:t>
            </w:r>
            <w:r w:rsidR="00136282">
              <w:t xml:space="preserve"> “</w:t>
            </w:r>
            <w:r w:rsidR="00C32535">
              <w:t>E</w:t>
            </w:r>
            <w:r w:rsidR="00C32535" w:rsidRPr="0035118E">
              <w:t>motional</w:t>
            </w:r>
            <w:r w:rsidR="00136282">
              <w:t>”</w:t>
            </w:r>
            <w:r w:rsidRPr="0035118E">
              <w:t xml:space="preserve"> </w:t>
            </w:r>
            <w:r>
              <w:t xml:space="preserve">and </w:t>
            </w:r>
            <w:r w:rsidR="00136282">
              <w:t>“</w:t>
            </w:r>
            <w:r w:rsidR="00C32535">
              <w:t>O</w:t>
            </w:r>
            <w:r w:rsidR="00C32535" w:rsidRPr="0035118E">
              <w:t>ther</w:t>
            </w:r>
            <w:r w:rsidR="00136282">
              <w:t>”</w:t>
            </w:r>
            <w:r>
              <w:t>.</w:t>
            </w:r>
          </w:p>
        </w:tc>
      </w:tr>
      <w:tr w:rsidR="00671C11" w14:paraId="705BFECD" w14:textId="77777777" w:rsidTr="00592B47">
        <w:tc>
          <w:tcPr>
            <w:tcW w:w="2160" w:type="dxa"/>
          </w:tcPr>
          <w:p w14:paraId="403F4062" w14:textId="30B747E4" w:rsidR="00671C11" w:rsidRDefault="00671C11" w:rsidP="006F6E39">
            <w:pPr>
              <w:ind w:left="-85" w:firstLine="85"/>
            </w:pPr>
            <w:r>
              <w:t>Childhood</w:t>
            </w:r>
            <w:r w:rsidR="006B2FE2">
              <w:t>_Trauma</w:t>
            </w:r>
          </w:p>
        </w:tc>
        <w:tc>
          <w:tcPr>
            <w:tcW w:w="7308" w:type="dxa"/>
          </w:tcPr>
          <w:p w14:paraId="5595D6BD" w14:textId="76D199B0" w:rsidR="00671C11" w:rsidRDefault="00671C11" w:rsidP="00592B47">
            <w:r>
              <w:t>Whether the event was a childhood trauma. Values: “True” and “False”.</w:t>
            </w:r>
            <w:r w:rsidR="009422CC">
              <w:t xml:space="preserve"> The default is “False”.</w:t>
            </w:r>
          </w:p>
        </w:tc>
      </w:tr>
      <w:tr w:rsidR="00671C11" w14:paraId="164E97A5" w14:textId="77777777" w:rsidTr="00592B47">
        <w:tc>
          <w:tcPr>
            <w:tcW w:w="2160" w:type="dxa"/>
          </w:tcPr>
          <w:p w14:paraId="1BE6AFDE" w14:textId="77B1593D" w:rsidR="00671C11" w:rsidRDefault="00A563C5" w:rsidP="006F6E39">
            <w:pPr>
              <w:ind w:left="-85" w:firstLine="85"/>
            </w:pPr>
            <w:r>
              <w:t>F</w:t>
            </w:r>
            <w:r w:rsidR="00671C11">
              <w:t>actuality</w:t>
            </w:r>
          </w:p>
        </w:tc>
        <w:tc>
          <w:tcPr>
            <w:tcW w:w="7308" w:type="dxa"/>
          </w:tcPr>
          <w:p w14:paraId="7BF58DD1" w14:textId="715042BE" w:rsidR="00671C11" w:rsidRDefault="00671C11" w:rsidP="00A563C5">
            <w:r>
              <w:t>F</w:t>
            </w:r>
            <w:r w:rsidRPr="00136282">
              <w:t xml:space="preserve">actuality or veridicity of the event. </w:t>
            </w:r>
            <w:r w:rsidR="00A563C5">
              <w:t>One of</w:t>
            </w:r>
            <w:r>
              <w:t xml:space="preserve"> “</w:t>
            </w:r>
            <w:r w:rsidR="00A563C5">
              <w:t>Factual</w:t>
            </w:r>
            <w:r w:rsidRPr="00136282">
              <w:t>”</w:t>
            </w:r>
            <w:r>
              <w:t xml:space="preserve"> (default)</w:t>
            </w:r>
            <w:r w:rsidRPr="00136282">
              <w:t>, “</w:t>
            </w:r>
            <w:r w:rsidR="00A563C5">
              <w:t>Maybe</w:t>
            </w:r>
            <w:r w:rsidRPr="00136282">
              <w:t>” and “</w:t>
            </w:r>
            <w:r w:rsidR="00A563C5">
              <w:t>Unlikely</w:t>
            </w:r>
            <w:r w:rsidRPr="00136282">
              <w:t>”</w:t>
            </w:r>
            <w:r>
              <w:t>.</w:t>
            </w:r>
          </w:p>
        </w:tc>
      </w:tr>
    </w:tbl>
    <w:p w14:paraId="4623C79A" w14:textId="77777777" w:rsidR="003F180C" w:rsidRDefault="003F180C" w:rsidP="008844D7"/>
    <w:p w14:paraId="1D37E071" w14:textId="51D33AA4" w:rsidR="00BA78EF" w:rsidRDefault="00897F40" w:rsidP="004B466A">
      <w:pPr>
        <w:jc w:val="both"/>
      </w:pPr>
      <w:r>
        <w:t xml:space="preserve">The first three </w:t>
      </w:r>
      <w:r w:rsidR="00C55335">
        <w:t>values for</w:t>
      </w:r>
      <w:r w:rsidR="003F180C">
        <w:t xml:space="preserve"> </w:t>
      </w:r>
      <w:r w:rsidR="00A563C5">
        <w:t>E</w:t>
      </w:r>
      <w:r w:rsidR="003F180C">
        <w:t>vent</w:t>
      </w:r>
      <w:r w:rsidR="00A563C5">
        <w:t>_T</w:t>
      </w:r>
      <w:r w:rsidR="00C55335">
        <w:t xml:space="preserve">ype </w:t>
      </w:r>
      <w:r>
        <w:t xml:space="preserve">are specific and should be used for text expressions referring to anything implicating that category name. </w:t>
      </w:r>
      <w:r w:rsidR="0070449F">
        <w:t xml:space="preserve">The fourth category is used if there is no clear </w:t>
      </w:r>
      <w:r w:rsidR="00C55335">
        <w:t>type</w:t>
      </w:r>
      <w:r w:rsidR="0070449F">
        <w:t xml:space="preserve"> for the event. </w:t>
      </w:r>
      <w:r w:rsidR="0094755B">
        <w:t xml:space="preserve">Here </w:t>
      </w:r>
      <w:r>
        <w:t>are some instances of texts from records relating to the above categories</w:t>
      </w:r>
      <w:r w:rsidR="00DC408E">
        <w:t xml:space="preserve"> </w:t>
      </w:r>
      <w:r w:rsidR="00BA78EF">
        <w:t>(bold-faced and in red type</w:t>
      </w:r>
      <w:r w:rsidR="00D2705F">
        <w:t>, the category of the event is added between curly brackets</w:t>
      </w:r>
      <w:r w:rsidR="00BA78EF">
        <w:t>):</w:t>
      </w:r>
    </w:p>
    <w:p w14:paraId="33393254" w14:textId="77777777" w:rsidR="00DC408E" w:rsidRDefault="00DC408E" w:rsidP="00DC408E"/>
    <w:p w14:paraId="3ED8F195" w14:textId="79271A36" w:rsidR="002509CB" w:rsidRDefault="00DC408E" w:rsidP="002509CB">
      <w:pPr>
        <w:pStyle w:val="ListParagraph"/>
        <w:numPr>
          <w:ilvl w:val="0"/>
          <w:numId w:val="32"/>
        </w:numPr>
      </w:pPr>
      <w:r>
        <w:t>“</w:t>
      </w:r>
      <w:r w:rsidRPr="003F24AD">
        <w:t xml:space="preserve">The patient is a 29-year-old gentleman who, four years ago, </w:t>
      </w:r>
      <w:r w:rsidRPr="00D85775">
        <w:t xml:space="preserve">endured a </w:t>
      </w:r>
      <w:r w:rsidRPr="002509CB">
        <w:rPr>
          <w:bCs/>
        </w:rPr>
        <w:t>[</w:t>
      </w:r>
      <w:r w:rsidRPr="002509CB">
        <w:rPr>
          <w:bCs/>
          <w:color w:val="C00000"/>
        </w:rPr>
        <w:t>sexual assault</w:t>
      </w:r>
      <w:r w:rsidRPr="002509CB">
        <w:rPr>
          <w:bCs/>
        </w:rPr>
        <w:t>]</w:t>
      </w:r>
      <w:r w:rsidR="001B50CF">
        <w:rPr>
          <w:bCs/>
        </w:rPr>
        <w:t xml:space="preserve"> </w:t>
      </w:r>
      <w:r w:rsidR="00555B57" w:rsidRPr="002509CB">
        <w:rPr>
          <w:bCs/>
        </w:rPr>
        <w:t>{</w:t>
      </w:r>
      <w:r w:rsidR="004D5CA9" w:rsidRPr="002509CB">
        <w:rPr>
          <w:bCs/>
        </w:rPr>
        <w:t>Sexual</w:t>
      </w:r>
      <w:r w:rsidR="00555B57" w:rsidRPr="002509CB">
        <w:rPr>
          <w:bCs/>
        </w:rPr>
        <w:t xml:space="preserve">} </w:t>
      </w:r>
      <w:r w:rsidRPr="00D85775">
        <w:t>at the hands of his then girlfriend.”</w:t>
      </w:r>
    </w:p>
    <w:p w14:paraId="6C2592A9" w14:textId="72D4646B" w:rsidR="00AB621D" w:rsidRDefault="00AB621D" w:rsidP="002509CB">
      <w:pPr>
        <w:pStyle w:val="ListParagraph"/>
        <w:numPr>
          <w:ilvl w:val="0"/>
          <w:numId w:val="32"/>
        </w:numPr>
      </w:pPr>
      <w:r>
        <w:t>“</w:t>
      </w:r>
      <w:r w:rsidR="00B37A4D">
        <w:t>…</w:t>
      </w:r>
      <w:r>
        <w:t xml:space="preserve"> </w:t>
      </w:r>
      <w:r w:rsidRPr="002509CB">
        <w:rPr>
          <w:bCs/>
        </w:rPr>
        <w:t>[</w:t>
      </w:r>
      <w:r>
        <w:rPr>
          <w:bCs/>
          <w:color w:val="C00000"/>
        </w:rPr>
        <w:t>rape</w:t>
      </w:r>
      <w:r w:rsidR="00B37A4D">
        <w:rPr>
          <w:bCs/>
          <w:color w:val="C00000"/>
        </w:rPr>
        <w:t>d</w:t>
      </w:r>
      <w:r w:rsidRPr="002509CB">
        <w:rPr>
          <w:bCs/>
        </w:rPr>
        <w:t>]</w:t>
      </w:r>
      <w:r>
        <w:rPr>
          <w:bCs/>
        </w:rPr>
        <w:t xml:space="preserve"> </w:t>
      </w:r>
      <w:r w:rsidR="00B37A4D">
        <w:rPr>
          <w:bCs/>
        </w:rPr>
        <w:t xml:space="preserve">by several people at age </w:t>
      </w:r>
      <w:r w:rsidR="00B37A4D">
        <w:t xml:space="preserve">thirteen </w:t>
      </w:r>
      <w:r w:rsidRPr="002509CB">
        <w:rPr>
          <w:bCs/>
        </w:rPr>
        <w:t>{Sexual}</w:t>
      </w:r>
      <w:r w:rsidR="00B37A4D">
        <w:rPr>
          <w:bCs/>
        </w:rPr>
        <w:t xml:space="preserve"> </w:t>
      </w:r>
      <w:r>
        <w:rPr>
          <w:bCs/>
        </w:rPr>
        <w:t>{</w:t>
      </w:r>
      <w:r w:rsidR="00B37A4D">
        <w:rPr>
          <w:bCs/>
        </w:rPr>
        <w:t>Childhood_Trauma</w:t>
      </w:r>
      <w:r>
        <w:rPr>
          <w:bCs/>
        </w:rPr>
        <w:t>}</w:t>
      </w:r>
      <w:r w:rsidR="00B37A4D">
        <w:rPr>
          <w:bCs/>
        </w:rPr>
        <w:t>”</w:t>
      </w:r>
    </w:p>
    <w:p w14:paraId="07192A25" w14:textId="4152D679" w:rsidR="00341F07" w:rsidRDefault="00341F07" w:rsidP="002509CB">
      <w:pPr>
        <w:pStyle w:val="ListParagraph"/>
        <w:numPr>
          <w:ilvl w:val="0"/>
          <w:numId w:val="32"/>
        </w:numPr>
      </w:pPr>
      <w:r w:rsidRPr="00D85775">
        <w:t xml:space="preserve">“Reports significant h/o </w:t>
      </w:r>
      <w:r w:rsidRPr="002509CB">
        <w:rPr>
          <w:bCs/>
        </w:rPr>
        <w:t>[</w:t>
      </w:r>
      <w:r w:rsidRPr="002509CB">
        <w:rPr>
          <w:bCs/>
          <w:color w:val="C00000"/>
        </w:rPr>
        <w:t>physical</w:t>
      </w:r>
      <w:r w:rsidRPr="002509CB">
        <w:rPr>
          <w:bCs/>
        </w:rPr>
        <w:t>]</w:t>
      </w:r>
      <w:r w:rsidR="001B50CF">
        <w:rPr>
          <w:bCs/>
        </w:rPr>
        <w:t xml:space="preserve"> </w:t>
      </w:r>
      <w:r w:rsidR="00555B57" w:rsidRPr="002509CB">
        <w:rPr>
          <w:bCs/>
        </w:rPr>
        <w:t>{</w:t>
      </w:r>
      <w:r w:rsidR="00A563C5" w:rsidRPr="002509CB">
        <w:rPr>
          <w:bCs/>
        </w:rPr>
        <w:t>Physical</w:t>
      </w:r>
      <w:r w:rsidR="00555B57" w:rsidRPr="002509CB">
        <w:rPr>
          <w:bCs/>
        </w:rPr>
        <w:t>}</w:t>
      </w:r>
      <w:r w:rsidRPr="00D85775">
        <w:t xml:space="preserve"> and </w:t>
      </w:r>
      <w:r w:rsidRPr="002509CB">
        <w:rPr>
          <w:bCs/>
        </w:rPr>
        <w:t>[</w:t>
      </w:r>
      <w:r w:rsidRPr="002509CB">
        <w:rPr>
          <w:bCs/>
          <w:color w:val="C00000"/>
        </w:rPr>
        <w:t>verbal abuse</w:t>
      </w:r>
      <w:r w:rsidRPr="002509CB">
        <w:rPr>
          <w:bCs/>
        </w:rPr>
        <w:t>]</w:t>
      </w:r>
      <w:r w:rsidR="001B50CF">
        <w:rPr>
          <w:bCs/>
        </w:rPr>
        <w:t xml:space="preserve"> </w:t>
      </w:r>
      <w:r w:rsidR="00555B57" w:rsidRPr="002509CB">
        <w:rPr>
          <w:bCs/>
        </w:rPr>
        <w:t>{</w:t>
      </w:r>
      <w:r w:rsidR="00A563C5" w:rsidRPr="002509CB">
        <w:rPr>
          <w:bCs/>
        </w:rPr>
        <w:t>Emotional</w:t>
      </w:r>
      <w:r w:rsidR="00555B57" w:rsidRPr="002509CB">
        <w:rPr>
          <w:bCs/>
        </w:rPr>
        <w:t>}</w:t>
      </w:r>
      <w:r w:rsidRPr="00D85775">
        <w:t xml:space="preserve"> d</w:t>
      </w:r>
      <w:r>
        <w:t>uring childhood by stepfather, reports having frequent flashbacks, nightmares, dissociation…”</w:t>
      </w:r>
    </w:p>
    <w:p w14:paraId="31FE328D" w14:textId="63485D88" w:rsidR="00D2705F" w:rsidRDefault="00D2705F" w:rsidP="008844D7"/>
    <w:p w14:paraId="32EF7CE8" w14:textId="626D6812" w:rsidR="001D00F1" w:rsidRDefault="00DC408E" w:rsidP="004B466A">
      <w:pPr>
        <w:jc w:val="both"/>
      </w:pPr>
      <w:r>
        <w:t xml:space="preserve">In the </w:t>
      </w:r>
      <w:r w:rsidR="00AB621D">
        <w:t>third</w:t>
      </w:r>
      <w:r>
        <w:t xml:space="preserve"> case there is a conjunction</w:t>
      </w:r>
      <w:r w:rsidR="00FF7B4E">
        <w:t xml:space="preserve"> and</w:t>
      </w:r>
      <w:r>
        <w:t xml:space="preserve"> both parts are annotated separately.</w:t>
      </w:r>
      <w:r w:rsidR="00B43B5D">
        <w:t xml:space="preserve"> </w:t>
      </w:r>
      <w:r w:rsidR="00B43B5D" w:rsidRPr="00B43B5D">
        <w:t>Annotators will annotate</w:t>
      </w:r>
      <w:r w:rsidR="0094755B">
        <w:t xml:space="preserve"> both</w:t>
      </w:r>
      <w:r w:rsidR="00B43B5D" w:rsidRPr="00B43B5D">
        <w:t xml:space="preserve"> [physical abuse] and [verbal abuse] </w:t>
      </w:r>
      <w:r w:rsidR="0094755B">
        <w:t xml:space="preserve">as an event, which allows us to be precise on the categories. If we had annotated </w:t>
      </w:r>
      <w:r w:rsidR="0094755B" w:rsidRPr="00B43B5D">
        <w:t xml:space="preserve">[physical and verbal abuse] </w:t>
      </w:r>
      <w:r w:rsidR="0094755B">
        <w:t>as one event, then that would not have been possible</w:t>
      </w:r>
      <w:r w:rsidR="00B43B5D" w:rsidRPr="00B43B5D">
        <w:t>.</w:t>
      </w:r>
      <w:r w:rsidR="00FA172F">
        <w:t xml:space="preserve"> Note that in Brat “physical abuse” would be annotated as one event that has two fragments.</w:t>
      </w:r>
    </w:p>
    <w:p w14:paraId="6A098A47" w14:textId="77777777" w:rsidR="00FA172F" w:rsidRDefault="00FA172F" w:rsidP="00FA172F"/>
    <w:p w14:paraId="3D53823D" w14:textId="3B5462A7" w:rsidR="00322082" w:rsidRDefault="00FA172F" w:rsidP="00322082">
      <w:r>
        <w:t>If a</w:t>
      </w:r>
      <w:r w:rsidR="00322082">
        <w:t xml:space="preserve"> traumatic event is repeated in the </w:t>
      </w:r>
      <w:r w:rsidR="007D093B">
        <w:t>text,</w:t>
      </w:r>
      <w:r>
        <w:t xml:space="preserve"> then</w:t>
      </w:r>
      <w:r w:rsidR="00322082">
        <w:t xml:space="preserve"> all instances are to be annotated.</w:t>
      </w:r>
    </w:p>
    <w:p w14:paraId="4B7B1DAB" w14:textId="0E9FCB94" w:rsidR="00DC577E" w:rsidRDefault="00DC577E" w:rsidP="008844D7"/>
    <w:p w14:paraId="7DEB4B14" w14:textId="02C9C0D4" w:rsidR="00187C79" w:rsidRDefault="00187C79" w:rsidP="004B466A">
      <w:pPr>
        <w:jc w:val="both"/>
      </w:pPr>
      <w:r>
        <w:t>Trauma has a broad meaning and includes medical conditions and diagnoses, these two are not considered traumatic events. For example</w:t>
      </w:r>
      <w:r w:rsidR="00783E6C">
        <w:t>,</w:t>
      </w:r>
      <w:r>
        <w:t xml:space="preserve"> we do not annotate “traumatic brain injury”, “trauma”, “</w:t>
      </w:r>
      <w:r w:rsidRPr="005F31B5">
        <w:t>rupture of alveolar bleb</w:t>
      </w:r>
      <w:r>
        <w:t>” and “TBI” (Traumatic Brain Injury) in the following:</w:t>
      </w:r>
    </w:p>
    <w:p w14:paraId="550FD5E5" w14:textId="196AD99F" w:rsidR="00187C79" w:rsidRDefault="00187C79" w:rsidP="00187C79"/>
    <w:p w14:paraId="40D8E0E7" w14:textId="77777777" w:rsidR="002509CB" w:rsidRDefault="00187C79" w:rsidP="002509CB">
      <w:pPr>
        <w:pStyle w:val="ListParagraph"/>
        <w:numPr>
          <w:ilvl w:val="0"/>
          <w:numId w:val="33"/>
        </w:numPr>
      </w:pPr>
      <w:r>
        <w:t>“patient experienced traumatic brain injury following an accident”</w:t>
      </w:r>
    </w:p>
    <w:p w14:paraId="13247518" w14:textId="77777777" w:rsidR="002509CB" w:rsidRDefault="00187C79" w:rsidP="002509CB">
      <w:pPr>
        <w:pStyle w:val="ListParagraph"/>
        <w:numPr>
          <w:ilvl w:val="0"/>
          <w:numId w:val="33"/>
        </w:numPr>
      </w:pPr>
      <w:r>
        <w:t>“</w:t>
      </w:r>
      <w:r w:rsidRPr="005F31B5">
        <w:t>trauma while scuba diving</w:t>
      </w:r>
      <w:r>
        <w:t>”</w:t>
      </w:r>
    </w:p>
    <w:p w14:paraId="3BC24AAB" w14:textId="77777777" w:rsidR="002509CB" w:rsidRDefault="00187C79" w:rsidP="002509CB">
      <w:pPr>
        <w:pStyle w:val="ListParagraph"/>
        <w:numPr>
          <w:ilvl w:val="0"/>
          <w:numId w:val="33"/>
        </w:numPr>
      </w:pPr>
      <w:r>
        <w:t>“</w:t>
      </w:r>
      <w:r w:rsidRPr="005F31B5">
        <w:t>spontaneous rupture of alveolar bleb given his habitus</w:t>
      </w:r>
      <w:r>
        <w:t>”</w:t>
      </w:r>
    </w:p>
    <w:p w14:paraId="267A8F4C" w14:textId="239239DB" w:rsidR="00187C79" w:rsidRDefault="00187C79" w:rsidP="002509CB">
      <w:pPr>
        <w:pStyle w:val="ListParagraph"/>
        <w:numPr>
          <w:ilvl w:val="0"/>
          <w:numId w:val="33"/>
        </w:numPr>
      </w:pPr>
      <w:r>
        <w:t>“TBI in &lt;date&gt; 2018”</w:t>
      </w:r>
      <w:r>
        <w:br/>
      </w:r>
    </w:p>
    <w:p w14:paraId="2134CC63" w14:textId="72D3F49D" w:rsidR="00187C79" w:rsidRDefault="00847CBD" w:rsidP="004B466A">
      <w:pPr>
        <w:jc w:val="both"/>
      </w:pPr>
      <w:r>
        <w:t xml:space="preserve">Note that in the first two the injury was caused by some event (“accident” and “scuba diving”) that one might consider traumatic, but these are </w:t>
      </w:r>
      <w:r w:rsidR="004B466A">
        <w:t xml:space="preserve">still </w:t>
      </w:r>
      <w:r>
        <w:t>just accidents and we do not annotate them as traumatic events.</w:t>
      </w:r>
    </w:p>
    <w:p w14:paraId="2B0282DA" w14:textId="1A62BCCA" w:rsidR="00187C79" w:rsidRDefault="00187C79" w:rsidP="008844D7"/>
    <w:p w14:paraId="1B3E1853" w14:textId="010EA671" w:rsidR="00187C79" w:rsidRDefault="00187C79" w:rsidP="002509CB">
      <w:pPr>
        <w:pStyle w:val="ListParagraph"/>
        <w:numPr>
          <w:ilvl w:val="0"/>
          <w:numId w:val="35"/>
        </w:numPr>
      </w:pPr>
      <w:r>
        <w:t>“patient experienced traumatic brain injury following an accident”</w:t>
      </w:r>
    </w:p>
    <w:p w14:paraId="3837FA6D" w14:textId="77777777" w:rsidR="00187C79" w:rsidRDefault="00187C79" w:rsidP="002509CB">
      <w:pPr>
        <w:pStyle w:val="ListParagraph"/>
        <w:numPr>
          <w:ilvl w:val="0"/>
          <w:numId w:val="35"/>
        </w:numPr>
      </w:pPr>
      <w:r>
        <w:t>“</w:t>
      </w:r>
      <w:r w:rsidRPr="005F31B5">
        <w:t>spontaneous rupture of alveolar bleb given his habitus</w:t>
      </w:r>
      <w:r>
        <w:t>”</w:t>
      </w:r>
    </w:p>
    <w:p w14:paraId="58F151D2" w14:textId="3A01D870" w:rsidR="00187C79" w:rsidRDefault="00187C79" w:rsidP="008844D7"/>
    <w:p w14:paraId="697BDCF4" w14:textId="7BD05F5E" w:rsidR="00F2042D" w:rsidRDefault="00847CBD" w:rsidP="00852738">
      <w:pPr>
        <w:jc w:val="both"/>
      </w:pPr>
      <w:r>
        <w:lastRenderedPageBreak/>
        <w:t>However, in “</w:t>
      </w:r>
      <w:r w:rsidRPr="005F31B5">
        <w:t xml:space="preserve">pneumomediastinum caused by </w:t>
      </w:r>
      <w:r>
        <w:t>[</w:t>
      </w:r>
      <w:r w:rsidRPr="00847CBD">
        <w:rPr>
          <w:color w:val="C00000"/>
        </w:rPr>
        <w:t>tazer trauma</w:t>
      </w:r>
      <w:r>
        <w:t>]” we do annotate “tazer trauma” as an event because it was not an accident.</w:t>
      </w:r>
    </w:p>
    <w:p w14:paraId="0657D157" w14:textId="7FD4898C" w:rsidR="0075275B" w:rsidRPr="00EF234B" w:rsidRDefault="0075275B" w:rsidP="008844D7"/>
    <w:p w14:paraId="089732F1" w14:textId="4949EBD8" w:rsidR="00322082" w:rsidRPr="00520888" w:rsidRDefault="00BF7839" w:rsidP="0057419E">
      <w:pPr>
        <w:pStyle w:val="Heading3"/>
      </w:pPr>
      <w:bookmarkStart w:id="3" w:name="_Toc123544524"/>
      <w:r w:rsidRPr="00520888">
        <w:t xml:space="preserve">2.1.1. </w:t>
      </w:r>
      <w:r w:rsidR="00322082" w:rsidRPr="00520888">
        <w:t>Sub events</w:t>
      </w:r>
      <w:bookmarkEnd w:id="3"/>
    </w:p>
    <w:p w14:paraId="6F987B5B" w14:textId="77777777" w:rsidR="00EF234B" w:rsidRPr="00EF234B" w:rsidRDefault="00EF234B" w:rsidP="00EF234B"/>
    <w:p w14:paraId="2056A44E" w14:textId="33687B8C" w:rsidR="00DC408E" w:rsidRDefault="00DC408E" w:rsidP="008844D7">
      <w:r w:rsidRPr="00EF234B">
        <w:t>Traumatic events can have sub</w:t>
      </w:r>
      <w:r w:rsidR="00555B57" w:rsidRPr="00EF234B">
        <w:t>-</w:t>
      </w:r>
      <w:r w:rsidRPr="00EF234B">
        <w:t>events:</w:t>
      </w:r>
    </w:p>
    <w:p w14:paraId="47C1411A" w14:textId="77777777" w:rsidR="00EF234B" w:rsidRPr="00EF234B" w:rsidRDefault="00EF234B" w:rsidP="008844D7"/>
    <w:p w14:paraId="0A02D0A6" w14:textId="7A552CA4" w:rsidR="0094755B" w:rsidRDefault="00DC408E" w:rsidP="00D2705F">
      <w:pPr>
        <w:ind w:left="720"/>
      </w:pPr>
      <w:r w:rsidRPr="00EF234B">
        <w:t xml:space="preserve">“The patient is a 29-year-old gentleman who, four years ago, endured </w:t>
      </w:r>
      <w:r w:rsidRPr="00D85775">
        <w:t xml:space="preserve">a </w:t>
      </w:r>
      <w:r w:rsidRPr="00D85775">
        <w:rPr>
          <w:bCs/>
        </w:rPr>
        <w:t>[</w:t>
      </w:r>
      <w:r w:rsidRPr="00D85775">
        <w:rPr>
          <w:bCs/>
          <w:color w:val="C00000"/>
        </w:rPr>
        <w:t>sexual assault</w:t>
      </w:r>
      <w:r w:rsidRPr="00D85775">
        <w:rPr>
          <w:bCs/>
        </w:rPr>
        <w:t>]</w:t>
      </w:r>
      <w:r w:rsidRPr="00D85775">
        <w:t xml:space="preserve"> at the hands of his then girlfriend. [….]</w:t>
      </w:r>
      <w:r w:rsidRPr="00F426E2">
        <w:t xml:space="preserve">  He went to visit her one night.  She </w:t>
      </w:r>
      <w:r w:rsidRPr="00D85775">
        <w:rPr>
          <w:bCs/>
        </w:rPr>
        <w:t>[</w:t>
      </w:r>
      <w:r w:rsidRPr="00847CBD">
        <w:rPr>
          <w:bCs/>
          <w:color w:val="C00000"/>
        </w:rPr>
        <w:t>kneed him in the groin</w:t>
      </w:r>
      <w:r w:rsidRPr="00D85775">
        <w:rPr>
          <w:bCs/>
        </w:rPr>
        <w:t>]</w:t>
      </w:r>
      <w:r w:rsidRPr="00D85775">
        <w:t xml:space="preserve">, </w:t>
      </w:r>
      <w:r w:rsidRPr="00D85775">
        <w:rPr>
          <w:bCs/>
        </w:rPr>
        <w:t>[</w:t>
      </w:r>
      <w:r w:rsidRPr="00847CBD">
        <w:rPr>
          <w:bCs/>
          <w:color w:val="C00000"/>
        </w:rPr>
        <w:t>injected something into his penis</w:t>
      </w:r>
      <w:r w:rsidR="00C314DB" w:rsidRPr="00D85775">
        <w:rPr>
          <w:bCs/>
        </w:rPr>
        <w:t>]</w:t>
      </w:r>
      <w:r w:rsidRPr="00D85775">
        <w:t xml:space="preserve">, and then </w:t>
      </w:r>
      <w:r w:rsidRPr="00D85775">
        <w:rPr>
          <w:bCs/>
        </w:rPr>
        <w:t>[</w:t>
      </w:r>
      <w:r w:rsidRPr="00D85775">
        <w:rPr>
          <w:bCs/>
          <w:color w:val="C00000"/>
        </w:rPr>
        <w:t>sexually assaulted</w:t>
      </w:r>
      <w:r w:rsidRPr="00D85775">
        <w:rPr>
          <w:bCs/>
        </w:rPr>
        <w:t>]</w:t>
      </w:r>
      <w:r w:rsidRPr="00D85775">
        <w:t xml:space="preserve"> </w:t>
      </w:r>
      <w:r>
        <w:t>h</w:t>
      </w:r>
      <w:r w:rsidRPr="00DC408E">
        <w:t>im.</w:t>
      </w:r>
    </w:p>
    <w:p w14:paraId="309E8F2F" w14:textId="4DE7BE70" w:rsidR="0094755B" w:rsidRDefault="0094755B" w:rsidP="00D2705F">
      <w:pPr>
        <w:ind w:left="720"/>
      </w:pPr>
    </w:p>
    <w:p w14:paraId="4E81A9A6" w14:textId="744773E1" w:rsidR="0094755B" w:rsidRDefault="0094755B" w:rsidP="00852738">
      <w:pPr>
        <w:jc w:val="both"/>
      </w:pPr>
      <w:r>
        <w:t xml:space="preserve">The second and third events can be considered sub events of the first </w:t>
      </w:r>
      <w:r w:rsidR="00BF17FC">
        <w:t xml:space="preserve">event. </w:t>
      </w:r>
      <w:r>
        <w:t xml:space="preserve">We </w:t>
      </w:r>
      <w:r w:rsidR="000A3DB6">
        <w:t xml:space="preserve">do </w:t>
      </w:r>
      <w:r>
        <w:t>not mark on th</w:t>
      </w:r>
      <w:r w:rsidR="007542D6">
        <w:t>os</w:t>
      </w:r>
      <w:r>
        <w:t xml:space="preserve">e event that </w:t>
      </w:r>
      <w:r w:rsidR="007542D6">
        <w:t>they are</w:t>
      </w:r>
      <w:r>
        <w:t xml:space="preserve"> a sub event of </w:t>
      </w:r>
      <w:r w:rsidR="007542D6">
        <w:t>the first</w:t>
      </w:r>
      <w:r>
        <w:t xml:space="preserve"> event</w:t>
      </w:r>
      <w:r w:rsidR="000A3DB6">
        <w:t>, b</w:t>
      </w:r>
      <w:r w:rsidR="00BF17FC">
        <w:t xml:space="preserve">ut we do introduce a relation tag </w:t>
      </w:r>
      <w:r w:rsidR="000A3DB6">
        <w:t>SUB</w:t>
      </w:r>
      <w:r w:rsidR="004B1632">
        <w:t>-</w:t>
      </w:r>
      <w:r w:rsidR="000A3DB6">
        <w:t>EVENT</w:t>
      </w:r>
      <w:r w:rsidR="00DE6C8D">
        <w:t xml:space="preserve"> </w:t>
      </w:r>
      <w:r w:rsidR="00BF17FC">
        <w:t xml:space="preserve">to deal with this (see </w:t>
      </w:r>
      <w:r w:rsidR="00AF0F10">
        <w:t xml:space="preserve">section </w:t>
      </w:r>
      <w:r w:rsidR="00D54005">
        <w:t>3</w:t>
      </w:r>
      <w:r w:rsidR="00AF0F10">
        <w:t>.3</w:t>
      </w:r>
      <w:r w:rsidR="00BF17FC">
        <w:t>).</w:t>
      </w:r>
    </w:p>
    <w:p w14:paraId="5BEB63C7" w14:textId="33FC89F2" w:rsidR="00EF234B" w:rsidRDefault="00EF234B" w:rsidP="00EF234B"/>
    <w:p w14:paraId="1FBA4442" w14:textId="62FD1287" w:rsidR="00EF234B" w:rsidRPr="00520888" w:rsidRDefault="0057419E" w:rsidP="00520888">
      <w:pPr>
        <w:pStyle w:val="Heading3"/>
      </w:pPr>
      <w:bookmarkStart w:id="4" w:name="_Toc123544525"/>
      <w:r>
        <w:t xml:space="preserve">2.1.2. </w:t>
      </w:r>
      <w:r w:rsidR="00EF234B" w:rsidRPr="00520888">
        <w:t>Experiencer is not the patient</w:t>
      </w:r>
      <w:bookmarkEnd w:id="4"/>
    </w:p>
    <w:p w14:paraId="705FA142" w14:textId="77777777" w:rsidR="00EF234B" w:rsidRPr="00EF234B" w:rsidRDefault="00EF234B" w:rsidP="00EF234B"/>
    <w:p w14:paraId="1B6EE16E" w14:textId="591FB344" w:rsidR="00F26480" w:rsidRDefault="00F26480" w:rsidP="00852738">
      <w:pPr>
        <w:jc w:val="both"/>
      </w:pPr>
      <w:r>
        <w:t>There are case</w:t>
      </w:r>
      <w:r w:rsidR="00893E78">
        <w:t>s</w:t>
      </w:r>
      <w:r>
        <w:t xml:space="preserve"> where a traumatic event is not experience</w:t>
      </w:r>
      <w:r w:rsidR="00893E78">
        <w:t>d</w:t>
      </w:r>
      <w:r>
        <w:t xml:space="preserve"> by the patient but by somebody else. </w:t>
      </w:r>
    </w:p>
    <w:p w14:paraId="0E6A5B89" w14:textId="223ED1AE" w:rsidR="00F26480" w:rsidRDefault="00F26480" w:rsidP="00F26480"/>
    <w:p w14:paraId="6E00A46F" w14:textId="2EB797D5" w:rsidR="00F26480" w:rsidRDefault="00512D10" w:rsidP="00F26480">
      <w:pPr>
        <w:ind w:left="720"/>
      </w:pPr>
      <w:r>
        <w:t>“</w:t>
      </w:r>
      <w:r w:rsidR="00AD5059">
        <w:t>Per report</w:t>
      </w:r>
      <w:r w:rsidR="00AD5059" w:rsidRPr="00F8519B">
        <w:rPr>
          <w:color w:val="000000" w:themeColor="text1"/>
        </w:rPr>
        <w:t xml:space="preserve">, </w:t>
      </w:r>
      <w:r w:rsidR="00AD5059" w:rsidRPr="00F8519B">
        <w:rPr>
          <w:bCs/>
          <w:color w:val="000000" w:themeColor="text1"/>
        </w:rPr>
        <w:t>the patient's younger sister was also abused</w:t>
      </w:r>
      <w:r w:rsidR="00AD5059" w:rsidRPr="00F8519B">
        <w:rPr>
          <w:color w:val="000000" w:themeColor="text1"/>
        </w:rPr>
        <w:t>.</w:t>
      </w:r>
      <w:r>
        <w:rPr>
          <w:color w:val="000000" w:themeColor="text1"/>
        </w:rPr>
        <w:t>”</w:t>
      </w:r>
    </w:p>
    <w:p w14:paraId="5EFEBF60" w14:textId="77777777" w:rsidR="00F26480" w:rsidRDefault="00F26480" w:rsidP="00F26480"/>
    <w:p w14:paraId="636FD800" w14:textId="10914D29" w:rsidR="00663676" w:rsidRDefault="00F8519B" w:rsidP="00852738">
      <w:pPr>
        <w:jc w:val="both"/>
      </w:pPr>
      <w:r>
        <w:t>We do not annotate traumatic events that were not experienced by the patient. However, w</w:t>
      </w:r>
      <w:r w:rsidR="00F26480" w:rsidRPr="00F26480">
        <w:t>itness</w:t>
      </w:r>
      <w:r w:rsidR="00893E78">
        <w:t>ing</w:t>
      </w:r>
      <w:r w:rsidR="00F26480" w:rsidRPr="00F26480">
        <w:t xml:space="preserve"> </w:t>
      </w:r>
      <w:r>
        <w:t>a</w:t>
      </w:r>
      <w:r w:rsidR="00F26480" w:rsidRPr="00F26480">
        <w:t xml:space="preserve"> traumatic event (violence, hitting, physical assaults, etc</w:t>
      </w:r>
      <w:r w:rsidR="00893E78">
        <w:t>etera</w:t>
      </w:r>
      <w:r w:rsidR="00F26480" w:rsidRPr="00F26480">
        <w:t xml:space="preserve">) is </w:t>
      </w:r>
      <w:r w:rsidR="00893E78">
        <w:t xml:space="preserve">an </w:t>
      </w:r>
      <w:r w:rsidR="00F26480" w:rsidRPr="00F26480">
        <w:t xml:space="preserve">important clinical risk factor and </w:t>
      </w:r>
      <w:r w:rsidR="00893E78">
        <w:t>fal</w:t>
      </w:r>
      <w:r>
        <w:t>ls</w:t>
      </w:r>
      <w:r w:rsidR="00893E78">
        <w:t xml:space="preserve"> under </w:t>
      </w:r>
      <w:r w:rsidR="00F26480" w:rsidRPr="00F26480">
        <w:t>Adverse Childhood Experiences (ACEs)</w:t>
      </w:r>
      <w:r w:rsidR="00893E78">
        <w:t xml:space="preserve"> so we include them in the annotation</w:t>
      </w:r>
      <w:r w:rsidR="00AD5059">
        <w:t xml:space="preserve"> as traumatic events of type “</w:t>
      </w:r>
      <w:r w:rsidR="00501B67">
        <w:t>O</w:t>
      </w:r>
      <w:r w:rsidR="00AD5059">
        <w:t>ther”</w:t>
      </w:r>
      <w:r w:rsidR="00F26480" w:rsidRPr="00F26480">
        <w:t>.</w:t>
      </w:r>
      <w:r>
        <w:t xml:space="preserve"> </w:t>
      </w:r>
    </w:p>
    <w:p w14:paraId="298C3AC6" w14:textId="77777777" w:rsidR="00663676" w:rsidRDefault="00663676" w:rsidP="00F26480"/>
    <w:p w14:paraId="0622E1A4" w14:textId="31616281" w:rsidR="00663676" w:rsidRDefault="00512D10" w:rsidP="00663676">
      <w:pPr>
        <w:ind w:firstLine="720"/>
        <w:rPr>
          <w:color w:val="000000" w:themeColor="text1"/>
        </w:rPr>
      </w:pPr>
      <w:r>
        <w:t>“</w:t>
      </w:r>
      <w:r w:rsidR="00663676">
        <w:t>T</w:t>
      </w:r>
      <w:r w:rsidR="00663676" w:rsidRPr="00F8519B">
        <w:rPr>
          <w:bCs/>
          <w:color w:val="000000" w:themeColor="text1"/>
        </w:rPr>
        <w:t>he patient</w:t>
      </w:r>
      <w:r w:rsidR="00663676">
        <w:rPr>
          <w:bCs/>
          <w:color w:val="000000" w:themeColor="text1"/>
        </w:rPr>
        <w:t xml:space="preserve"> [</w:t>
      </w:r>
      <w:r w:rsidR="00663676" w:rsidRPr="00512D10">
        <w:rPr>
          <w:bCs/>
          <w:color w:val="C00000"/>
        </w:rPr>
        <w:t>saw her younger sister being abused</w:t>
      </w:r>
      <w:r w:rsidR="00663676" w:rsidRPr="00F8519B">
        <w:rPr>
          <w:bCs/>
          <w:color w:val="000000" w:themeColor="text1"/>
        </w:rPr>
        <w:t>]</w:t>
      </w:r>
      <w:r w:rsidR="00663676">
        <w:rPr>
          <w:bCs/>
          <w:color w:val="000000" w:themeColor="text1"/>
        </w:rPr>
        <w:t>_{Other}</w:t>
      </w:r>
      <w:r w:rsidR="00663676" w:rsidRPr="00F8519B">
        <w:rPr>
          <w:color w:val="000000" w:themeColor="text1"/>
        </w:rPr>
        <w:t>.</w:t>
      </w:r>
      <w:r>
        <w:rPr>
          <w:color w:val="000000" w:themeColor="text1"/>
        </w:rPr>
        <w:t>”</w:t>
      </w:r>
    </w:p>
    <w:p w14:paraId="6FB7A95C" w14:textId="77777777" w:rsidR="00663676" w:rsidRDefault="00663676" w:rsidP="00F26480"/>
    <w:p w14:paraId="4E34C652" w14:textId="022B6DBE" w:rsidR="00184DE8" w:rsidRDefault="008E7BCF" w:rsidP="00893E78">
      <w:r>
        <w:t xml:space="preserve">In </w:t>
      </w:r>
      <w:r w:rsidR="00F26480">
        <w:t>the case above we annotate the entire span, not just the core event</w:t>
      </w:r>
      <w:r w:rsidR="00823F92">
        <w:t>. Note that the event type is marked as “Other”, this is because it is not at all clear whether the abuse is sexual, physical or emotional.</w:t>
      </w:r>
    </w:p>
    <w:p w14:paraId="5C27BB3A" w14:textId="77777777" w:rsidR="00E628A4" w:rsidRDefault="00E628A4" w:rsidP="000179FD"/>
    <w:p w14:paraId="7A44D6E9" w14:textId="49CDE576" w:rsidR="00EF234B" w:rsidRPr="00520888" w:rsidRDefault="0057419E" w:rsidP="00520888">
      <w:pPr>
        <w:pStyle w:val="Heading3"/>
      </w:pPr>
      <w:bookmarkStart w:id="5" w:name="_Toc123544526"/>
      <w:r>
        <w:t xml:space="preserve">2.1.3. </w:t>
      </w:r>
      <w:r w:rsidR="00EF234B" w:rsidRPr="00520888">
        <w:t>Factuality</w:t>
      </w:r>
      <w:bookmarkEnd w:id="5"/>
    </w:p>
    <w:p w14:paraId="3DF5AC38" w14:textId="77777777" w:rsidR="00EF234B" w:rsidRDefault="00EF234B" w:rsidP="000179FD"/>
    <w:p w14:paraId="68966FD2" w14:textId="5243F784" w:rsidR="00D17A8B" w:rsidRDefault="008368EA" w:rsidP="00852738">
      <w:pPr>
        <w:jc w:val="both"/>
      </w:pPr>
      <w:r>
        <w:t>T</w:t>
      </w:r>
      <w:r w:rsidRPr="008368EA">
        <w:t xml:space="preserve">raumatic experiences </w:t>
      </w:r>
      <w:r>
        <w:t>i</w:t>
      </w:r>
      <w:r w:rsidRPr="008368EA">
        <w:t xml:space="preserve">n clinical notes may not be factual </w:t>
      </w:r>
      <w:r>
        <w:t xml:space="preserve">due </w:t>
      </w:r>
      <w:r w:rsidR="003F0050">
        <w:t xml:space="preserve">to impairments in </w:t>
      </w:r>
      <w:r w:rsidRPr="008368EA">
        <w:t>memory, delusions</w:t>
      </w:r>
      <w:r>
        <w:t xml:space="preserve"> and</w:t>
      </w:r>
      <w:r w:rsidR="003F0050">
        <w:t>/or</w:t>
      </w:r>
      <w:r w:rsidRPr="008368EA">
        <w:t xml:space="preserve"> exaggeration</w:t>
      </w:r>
      <w:r>
        <w:t>s</w:t>
      </w:r>
      <w:r w:rsidRPr="008368EA">
        <w:t>.</w:t>
      </w:r>
      <w:r>
        <w:t xml:space="preserve"> </w:t>
      </w:r>
      <w:r w:rsidR="00322082">
        <w:t>In some cases</w:t>
      </w:r>
      <w:r w:rsidR="0070449F">
        <w:t>,</w:t>
      </w:r>
      <w:r w:rsidR="00322082">
        <w:t xml:space="preserve"> the text</w:t>
      </w:r>
      <w:r w:rsidR="000E0740">
        <w:t xml:space="preserve"> </w:t>
      </w:r>
      <w:r>
        <w:t xml:space="preserve">explicitly </w:t>
      </w:r>
      <w:r w:rsidR="000E0740">
        <w:t>mention</w:t>
      </w:r>
      <w:r w:rsidR="00322082">
        <w:t>s</w:t>
      </w:r>
      <w:r w:rsidR="000E0740">
        <w:t xml:space="preserve"> that it is not clear whether the events </w:t>
      </w:r>
      <w:r w:rsidR="00BF17FC">
        <w:t>did</w:t>
      </w:r>
      <w:r w:rsidR="000E0740">
        <w:t xml:space="preserve"> happen. We </w:t>
      </w:r>
      <w:r w:rsidR="00F63B1F">
        <w:t>use</w:t>
      </w:r>
      <w:r w:rsidR="000E0740">
        <w:t xml:space="preserve"> a property </w:t>
      </w:r>
      <w:r w:rsidR="00F63B1F">
        <w:t>on</w:t>
      </w:r>
      <w:r w:rsidR="000E0740">
        <w:t xml:space="preserve"> the EVENT tag </w:t>
      </w:r>
      <w:r w:rsidR="00F63B1F">
        <w:t>named “</w:t>
      </w:r>
      <w:r w:rsidR="000112B2">
        <w:t>F</w:t>
      </w:r>
      <w:r w:rsidR="00F63B1F">
        <w:t>actual</w:t>
      </w:r>
      <w:r w:rsidR="000112B2">
        <w:t>ity</w:t>
      </w:r>
      <w:r w:rsidR="00F63B1F">
        <w:t>”, which</w:t>
      </w:r>
      <w:r w:rsidR="000E0740">
        <w:t xml:space="preserve"> indicates the factuality or veridicity of the event.</w:t>
      </w:r>
      <w:r w:rsidR="00D908FF">
        <w:t xml:space="preserve"> </w:t>
      </w:r>
      <w:r w:rsidR="00F63B1F">
        <w:t>The default value is “</w:t>
      </w:r>
      <w:r w:rsidR="000112B2">
        <w:t>Factual</w:t>
      </w:r>
      <w:r w:rsidR="00F63B1F">
        <w:t>”, but this value can be overridden by the annotator with “</w:t>
      </w:r>
      <w:r w:rsidR="000112B2">
        <w:t>Maybe</w:t>
      </w:r>
      <w:r w:rsidR="00F63B1F">
        <w:t>”</w:t>
      </w:r>
      <w:r w:rsidR="000112B2">
        <w:t xml:space="preserve"> or</w:t>
      </w:r>
      <w:r w:rsidR="00A230B1">
        <w:t xml:space="preserve"> “</w:t>
      </w:r>
      <w:r w:rsidR="000112B2">
        <w:t>Unlikely</w:t>
      </w:r>
      <w:r w:rsidR="00A230B1">
        <w:t>”</w:t>
      </w:r>
      <w:r w:rsidR="00F63B1F">
        <w:t xml:space="preserve">. </w:t>
      </w:r>
      <w:r w:rsidR="00D908FF">
        <w:t xml:space="preserve">The annotators should only use </w:t>
      </w:r>
      <w:r w:rsidR="005177F7">
        <w:t xml:space="preserve">“Maybe” </w:t>
      </w:r>
      <w:r w:rsidR="005177F7" w:rsidRPr="005177F7">
        <w:t xml:space="preserve">when </w:t>
      </w:r>
      <w:r w:rsidR="00B05E8E">
        <w:t xml:space="preserve">the </w:t>
      </w:r>
      <w:r w:rsidR="005177F7" w:rsidRPr="005177F7">
        <w:t>text specifically mention</w:t>
      </w:r>
      <w:r w:rsidR="00B05E8E">
        <w:t>s</w:t>
      </w:r>
      <w:r w:rsidR="005177F7" w:rsidRPr="005177F7">
        <w:t xml:space="preserve"> words like </w:t>
      </w:r>
      <w:r w:rsidR="005177F7">
        <w:t>“</w:t>
      </w:r>
      <w:r w:rsidR="005177F7" w:rsidRPr="005177F7">
        <w:t>maybe/suspect/possible</w:t>
      </w:r>
      <w:r w:rsidR="005177F7">
        <w:t>” and use “Unlikely”</w:t>
      </w:r>
      <w:r w:rsidR="00D908FF">
        <w:t xml:space="preserve"> property if the clinical note</w:t>
      </w:r>
      <w:r w:rsidR="00F63B1F">
        <w:t xml:space="preserve"> explicitly brings up that the event </w:t>
      </w:r>
      <w:r w:rsidR="005177F7">
        <w:t xml:space="preserve">is unlikely </w:t>
      </w:r>
      <w:r w:rsidR="00B05E8E">
        <w:t xml:space="preserve">to have </w:t>
      </w:r>
      <w:r w:rsidR="00F63B1F">
        <w:t>happened</w:t>
      </w:r>
      <w:r w:rsidR="00D908FF">
        <w:t>.</w:t>
      </w:r>
    </w:p>
    <w:p w14:paraId="7B469089" w14:textId="77777777" w:rsidR="00E628A4" w:rsidRDefault="00E628A4" w:rsidP="000179FD"/>
    <w:p w14:paraId="16B8528A" w14:textId="1A418502" w:rsidR="00EF234B" w:rsidRPr="00520888" w:rsidRDefault="0057419E" w:rsidP="00520888">
      <w:pPr>
        <w:pStyle w:val="Heading3"/>
      </w:pPr>
      <w:bookmarkStart w:id="6" w:name="_Toc123544527"/>
      <w:r>
        <w:lastRenderedPageBreak/>
        <w:t xml:space="preserve">2.1.4. </w:t>
      </w:r>
      <w:r w:rsidR="00EF234B" w:rsidRPr="00520888">
        <w:t>Timing of the event</w:t>
      </w:r>
      <w:bookmarkEnd w:id="6"/>
    </w:p>
    <w:p w14:paraId="07AA0648" w14:textId="77777777" w:rsidR="00EF234B" w:rsidRDefault="00EF234B" w:rsidP="000179FD"/>
    <w:p w14:paraId="65610C52" w14:textId="3843448F" w:rsidR="00DC577E" w:rsidRDefault="00DC577E" w:rsidP="00852738">
      <w:pPr>
        <w:jc w:val="both"/>
      </w:pPr>
      <w:r>
        <w:t xml:space="preserve">We </w:t>
      </w:r>
      <w:r w:rsidR="00F2527D">
        <w:t xml:space="preserve">use </w:t>
      </w:r>
      <w:r>
        <w:t xml:space="preserve">a binary feature </w:t>
      </w:r>
      <w:r w:rsidR="00446DE7">
        <w:rPr>
          <w:i/>
        </w:rPr>
        <w:t>C</w:t>
      </w:r>
      <w:r w:rsidRPr="00DC577E">
        <w:rPr>
          <w:i/>
        </w:rPr>
        <w:t>hildhood</w:t>
      </w:r>
      <w:r w:rsidR="00446DE7">
        <w:rPr>
          <w:i/>
        </w:rPr>
        <w:t>_Trauma</w:t>
      </w:r>
      <w:r>
        <w:t xml:space="preserve">, which can be set to True of False depending on when the traumatic event occurred, with the default set to </w:t>
      </w:r>
      <w:r w:rsidR="00501B67">
        <w:t>False</w:t>
      </w:r>
      <w:r>
        <w:t>.</w:t>
      </w:r>
    </w:p>
    <w:p w14:paraId="5D23CA42" w14:textId="77777777" w:rsidR="00E628A4" w:rsidRDefault="00E628A4" w:rsidP="00322082"/>
    <w:p w14:paraId="166ED2F0" w14:textId="534CDBA5" w:rsidR="00EF234B" w:rsidRPr="00520888" w:rsidRDefault="0057419E" w:rsidP="00520888">
      <w:pPr>
        <w:pStyle w:val="Heading3"/>
      </w:pPr>
      <w:bookmarkStart w:id="7" w:name="_Toc123544528"/>
      <w:r>
        <w:t xml:space="preserve">2.1.5. </w:t>
      </w:r>
      <w:r w:rsidR="00EF234B" w:rsidRPr="00520888">
        <w:t>What span to annotate</w:t>
      </w:r>
      <w:bookmarkEnd w:id="7"/>
    </w:p>
    <w:p w14:paraId="4FDAFDEA" w14:textId="77777777" w:rsidR="00EF234B" w:rsidRDefault="00EF234B" w:rsidP="00322082"/>
    <w:p w14:paraId="67440604" w14:textId="349EEC46" w:rsidR="00E628A4" w:rsidRDefault="00D56732" w:rsidP="00852738">
      <w:pPr>
        <w:jc w:val="both"/>
      </w:pPr>
      <w:r>
        <w:t>Sometimes there are several choices of what span of text to include in the event, for example, with “her arm began shaking” we could annotate the entire span</w:t>
      </w:r>
      <w:r w:rsidR="00C1292B">
        <w:t>, which would be more informative,</w:t>
      </w:r>
      <w:r>
        <w:t xml:space="preserve"> or </w:t>
      </w:r>
      <w:r w:rsidR="00C1292B">
        <w:t xml:space="preserve">we could </w:t>
      </w:r>
      <w:r>
        <w:t xml:space="preserve">just </w:t>
      </w:r>
      <w:r w:rsidR="00C1292B">
        <w:t xml:space="preserve">annotate </w:t>
      </w:r>
      <w:r>
        <w:t>“shaking” or maybe “arm began shaking”</w:t>
      </w:r>
      <w:r w:rsidR="00C1292B">
        <w:t>, which would be more generalizable</w:t>
      </w:r>
      <w:r>
        <w:t>.</w:t>
      </w:r>
    </w:p>
    <w:p w14:paraId="36C39652" w14:textId="77777777" w:rsidR="00E628A4" w:rsidRDefault="00E628A4" w:rsidP="00322082"/>
    <w:p w14:paraId="385D0F3B" w14:textId="3CCA6156" w:rsidR="007D7F2A" w:rsidRDefault="00E628A4" w:rsidP="00852738">
      <w:pPr>
        <w:jc w:val="both"/>
      </w:pPr>
      <w:r>
        <w:t>The general rule of thumb is to annotate the extent that is most informative</w:t>
      </w:r>
      <w:r w:rsidR="008368EA">
        <w:t xml:space="preserve"> and clinically relevant</w:t>
      </w:r>
      <w:r>
        <w:t>. For example, the “shaking” is the most important part in “her arm began shaking” and adding that it was the arm that was shaking does not add a lot of information</w:t>
      </w:r>
      <w:r w:rsidR="008368EA">
        <w:t xml:space="preserve"> or clinical relevance</w:t>
      </w:r>
      <w:r>
        <w:t xml:space="preserve">. On the other hand, “sexual” in “sexual assault” </w:t>
      </w:r>
      <w:r w:rsidR="007D7F2A">
        <w:t xml:space="preserve">and </w:t>
      </w:r>
      <w:r w:rsidR="007D7F2A" w:rsidRPr="007D7F2A">
        <w:t>"emotional"</w:t>
      </w:r>
      <w:r w:rsidR="007D7F2A">
        <w:t xml:space="preserve"> in </w:t>
      </w:r>
      <w:r w:rsidR="007D7F2A" w:rsidRPr="007D7F2A">
        <w:t xml:space="preserve">"emotional trauma" </w:t>
      </w:r>
      <w:r>
        <w:t>bring in a lot of new relevant information</w:t>
      </w:r>
      <w:r w:rsidR="007D7F2A">
        <w:t xml:space="preserve"> because sexual and emotional assault are two of the event types that we recognize</w:t>
      </w:r>
      <w:r w:rsidR="008368EA">
        <w:t xml:space="preserve"> and the difference is clinically relevant</w:t>
      </w:r>
      <w:r w:rsidR="007D7F2A">
        <w:t xml:space="preserve">. </w:t>
      </w:r>
      <w:r w:rsidR="008368EA">
        <w:t>Note that clinically relevant differences are not always expressed as explicit event types. For example, with</w:t>
      </w:r>
      <w:r w:rsidR="007D7F2A">
        <w:t xml:space="preserve"> </w:t>
      </w:r>
      <w:r w:rsidR="007D7F2A" w:rsidRPr="007D7F2A">
        <w:t xml:space="preserve">"military/combat trauma" </w:t>
      </w:r>
      <w:r w:rsidR="007D7F2A">
        <w:t>w</w:t>
      </w:r>
      <w:r w:rsidR="007D7F2A" w:rsidRPr="007D7F2A">
        <w:t>e</w:t>
      </w:r>
      <w:r w:rsidR="002B1BF2">
        <w:t xml:space="preserve"> </w:t>
      </w:r>
      <w:r w:rsidR="007D7F2A" w:rsidRPr="007D7F2A">
        <w:t xml:space="preserve">annotate </w:t>
      </w:r>
      <w:r w:rsidR="008368EA">
        <w:t>the whole string, but we do not have a special subtype for this even though</w:t>
      </w:r>
      <w:r w:rsidR="007D7F2A">
        <w:t xml:space="preserve"> there is a large body of research on </w:t>
      </w:r>
      <w:r w:rsidR="008368EA">
        <w:t xml:space="preserve">that </w:t>
      </w:r>
      <w:r w:rsidR="007D7F2A">
        <w:t>kind of trauma</w:t>
      </w:r>
      <w:r w:rsidR="008368EA">
        <w:t>. Note that</w:t>
      </w:r>
      <w:r w:rsidR="007D7F2A">
        <w:t xml:space="preserve"> if our</w:t>
      </w:r>
      <w:r w:rsidR="007D7F2A" w:rsidRPr="007D7F2A">
        <w:t xml:space="preserve"> annotation ha</w:t>
      </w:r>
      <w:r w:rsidR="007D7F2A">
        <w:t>d</w:t>
      </w:r>
      <w:r w:rsidR="007D7F2A" w:rsidRPr="007D7F2A">
        <w:t xml:space="preserve"> been over a dataset from the VA then we might have added "military" as a subtype.</w:t>
      </w:r>
    </w:p>
    <w:p w14:paraId="21BD2F80" w14:textId="4363DA67" w:rsidR="00E628A4" w:rsidRDefault="00E628A4" w:rsidP="00E628A4"/>
    <w:p w14:paraId="68BE7FD3" w14:textId="0BC9AB07" w:rsidR="00C60474" w:rsidRDefault="00AB738B" w:rsidP="00E628A4">
      <w:r>
        <w:t xml:space="preserve">Two </w:t>
      </w:r>
      <w:r w:rsidR="00C60474">
        <w:t>other general rule</w:t>
      </w:r>
      <w:r>
        <w:t>s</w:t>
      </w:r>
      <w:r w:rsidR="00C60474">
        <w:t xml:space="preserve"> </w:t>
      </w:r>
      <w:r>
        <w:t>are</w:t>
      </w:r>
      <w:r w:rsidR="00C60474">
        <w:t xml:space="preserve"> that </w:t>
      </w:r>
      <w:r>
        <w:t>(</w:t>
      </w:r>
      <w:proofErr w:type="spellStart"/>
      <w:r>
        <w:t>i</w:t>
      </w:r>
      <w:proofErr w:type="spellEnd"/>
      <w:r>
        <w:t xml:space="preserve">) </w:t>
      </w:r>
      <w:r w:rsidR="00C60474">
        <w:t>we typically do not include auxiliary verbs</w:t>
      </w:r>
      <w:r w:rsidR="00977659">
        <w:t>, articles, demonstratives</w:t>
      </w:r>
      <w:r w:rsidR="00C60474">
        <w:t xml:space="preserve"> and </w:t>
      </w:r>
      <w:r>
        <w:t>temporal modif</w:t>
      </w:r>
      <w:r w:rsidR="00977659">
        <w:t>i</w:t>
      </w:r>
      <w:r>
        <w:t>ers and (ii) we do not annotate parts of words.</w:t>
      </w:r>
    </w:p>
    <w:p w14:paraId="52B2D4AE" w14:textId="73C91924" w:rsidR="001E00D8" w:rsidRDefault="001E00D8" w:rsidP="00E628A4"/>
    <w:p w14:paraId="04D65E56" w14:textId="5968C0F3" w:rsidR="001E00D8" w:rsidRDefault="001E00D8" w:rsidP="00E628A4">
      <w:r>
        <w:t>These general rules also apply to the other extent tags.</w:t>
      </w:r>
    </w:p>
    <w:p w14:paraId="7EE35535" w14:textId="77777777" w:rsidR="00C60474" w:rsidRDefault="00C60474" w:rsidP="00E628A4"/>
    <w:p w14:paraId="64AF00F6" w14:textId="33691959" w:rsidR="00E628A4" w:rsidRDefault="00C60474" w:rsidP="00852738">
      <w:pPr>
        <w:jc w:val="both"/>
      </w:pPr>
      <w:r>
        <w:t>H</w:t>
      </w:r>
      <w:r w:rsidR="00E628A4">
        <w:t xml:space="preserve">ere </w:t>
      </w:r>
      <w:r>
        <w:t xml:space="preserve">are </w:t>
      </w:r>
      <w:r w:rsidR="00E628A4">
        <w:t>a couple of examples to make this more concrete</w:t>
      </w:r>
      <w:r w:rsidR="00220BCB">
        <w:t>:</w:t>
      </w:r>
    </w:p>
    <w:p w14:paraId="743DE6EA" w14:textId="77777777" w:rsidR="006070A3" w:rsidRDefault="006070A3" w:rsidP="00D536D1"/>
    <w:p w14:paraId="1A7C6AB3" w14:textId="77777777" w:rsidR="00220BCB" w:rsidRPr="00220BCB" w:rsidRDefault="00E628A4" w:rsidP="00220BCB">
      <w:pPr>
        <w:pStyle w:val="ListParagraph"/>
        <w:numPr>
          <w:ilvl w:val="0"/>
          <w:numId w:val="31"/>
        </w:numPr>
        <w:rPr>
          <w:i/>
        </w:rPr>
      </w:pPr>
      <w:r w:rsidRPr="00220BCB">
        <w:rPr>
          <w:i/>
        </w:rPr>
        <w:t xml:space="preserve">“been </w:t>
      </w:r>
      <w:r w:rsidR="006070A3" w:rsidRPr="00220BCB">
        <w:rPr>
          <w:i/>
        </w:rPr>
        <w:t>[</w:t>
      </w:r>
      <w:r w:rsidRPr="00220BCB">
        <w:rPr>
          <w:i/>
          <w:color w:val="C00000"/>
        </w:rPr>
        <w:t>sodomize</w:t>
      </w:r>
      <w:r w:rsidR="006E0854" w:rsidRPr="00220BCB">
        <w:rPr>
          <w:i/>
          <w:color w:val="C00000"/>
        </w:rPr>
        <w:t>d</w:t>
      </w:r>
      <w:r w:rsidR="006E0854" w:rsidRPr="00220BCB">
        <w:rPr>
          <w:i/>
        </w:rPr>
        <w:t>] by various objects</w:t>
      </w:r>
      <w:r w:rsidRPr="00220BCB">
        <w:rPr>
          <w:i/>
        </w:rPr>
        <w:t xml:space="preserve"> including matches</w:t>
      </w:r>
      <w:r w:rsidR="006E0854" w:rsidRPr="00220BCB">
        <w:rPr>
          <w:i/>
        </w:rPr>
        <w:t>”</w:t>
      </w:r>
      <w:r w:rsidR="00220BCB">
        <w:rPr>
          <w:i/>
        </w:rPr>
        <w:br/>
      </w:r>
      <w:r w:rsidR="006070A3">
        <w:t>In this case the trauma is mostly in the sodomizing</w:t>
      </w:r>
      <w:r w:rsidR="00644A41">
        <w:t xml:space="preserve"> action</w:t>
      </w:r>
      <w:r w:rsidR="006070A3">
        <w:t xml:space="preserve">, not </w:t>
      </w:r>
      <w:r w:rsidR="00644A41">
        <w:t xml:space="preserve">in </w:t>
      </w:r>
      <w:r w:rsidR="006070A3">
        <w:t xml:space="preserve">the </w:t>
      </w:r>
      <w:r w:rsidR="006E0854">
        <w:t>specific</w:t>
      </w:r>
      <w:r w:rsidR="006070A3">
        <w:t xml:space="preserve"> object</w:t>
      </w:r>
      <w:r w:rsidR="006E0854">
        <w:t>s</w:t>
      </w:r>
      <w:r w:rsidR="004C6E33">
        <w:t xml:space="preserve"> used</w:t>
      </w:r>
      <w:r w:rsidR="006E0854">
        <w:t xml:space="preserve"> so we do not include anything but “sodomized”</w:t>
      </w:r>
      <w:r w:rsidR="006070A3">
        <w:t>.</w:t>
      </w:r>
    </w:p>
    <w:p w14:paraId="419AB781" w14:textId="5ED46707" w:rsidR="00220BCB" w:rsidRPr="00220BCB" w:rsidRDefault="00220BCB" w:rsidP="00322082">
      <w:pPr>
        <w:pStyle w:val="ListParagraph"/>
        <w:numPr>
          <w:ilvl w:val="0"/>
          <w:numId w:val="31"/>
        </w:numPr>
        <w:rPr>
          <w:i/>
        </w:rPr>
      </w:pPr>
      <w:r w:rsidRPr="00220BCB">
        <w:rPr>
          <w:i/>
        </w:rPr>
        <w:t>“[</w:t>
      </w:r>
      <w:r w:rsidRPr="00220BCB">
        <w:rPr>
          <w:i/>
          <w:color w:val="C00000"/>
        </w:rPr>
        <w:t>physical aggression</w:t>
      </w:r>
      <w:r w:rsidRPr="00220BCB">
        <w:rPr>
          <w:i/>
        </w:rPr>
        <w:t>]” versus “physical [</w:t>
      </w:r>
      <w:r w:rsidRPr="00220BCB">
        <w:rPr>
          <w:i/>
          <w:color w:val="C00000"/>
        </w:rPr>
        <w:t>aggression</w:t>
      </w:r>
      <w:r w:rsidRPr="00220BCB">
        <w:rPr>
          <w:i/>
        </w:rPr>
        <w:t>]”</w:t>
      </w:r>
      <w:r>
        <w:rPr>
          <w:i/>
        </w:rPr>
        <w:br/>
      </w:r>
      <w:r>
        <w:t xml:space="preserve">Use the longer extent since it really picks out a particular kind of aggression </w:t>
      </w:r>
      <w:r w:rsidR="00AB738B">
        <w:t xml:space="preserve">that is clinically relevant </w:t>
      </w:r>
      <w:r>
        <w:t>and helps to classify the kind of trauma we are looking at here.</w:t>
      </w:r>
    </w:p>
    <w:p w14:paraId="6740F890" w14:textId="77777777" w:rsidR="00220BCB" w:rsidRPr="00220BCB" w:rsidRDefault="00D55F0E" w:rsidP="00322082">
      <w:pPr>
        <w:pStyle w:val="ListParagraph"/>
        <w:numPr>
          <w:ilvl w:val="0"/>
          <w:numId w:val="31"/>
        </w:numPr>
        <w:rPr>
          <w:i/>
        </w:rPr>
      </w:pPr>
      <w:r w:rsidRPr="00220BCB">
        <w:rPr>
          <w:i/>
        </w:rPr>
        <w:t>“</w:t>
      </w:r>
      <w:r w:rsidRPr="00220BCB">
        <w:rPr>
          <w:bCs/>
          <w:i/>
        </w:rPr>
        <w:t>brother</w:t>
      </w:r>
      <w:r w:rsidRPr="00220BCB">
        <w:rPr>
          <w:i/>
        </w:rPr>
        <w:t xml:space="preserve"> had a history of </w:t>
      </w:r>
      <w:r w:rsidR="00910E07" w:rsidRPr="00220BCB">
        <w:rPr>
          <w:i/>
        </w:rPr>
        <w:t>[</w:t>
      </w:r>
      <w:r w:rsidRPr="00220BCB">
        <w:rPr>
          <w:bCs/>
          <w:i/>
          <w:color w:val="C00000"/>
        </w:rPr>
        <w:t>physically hit</w:t>
      </w:r>
      <w:r w:rsidRPr="00220BCB">
        <w:rPr>
          <w:i/>
          <w:color w:val="C00000"/>
        </w:rPr>
        <w:t>ting</w:t>
      </w:r>
      <w:r w:rsidR="00910E07" w:rsidRPr="00220BCB">
        <w:rPr>
          <w:i/>
        </w:rPr>
        <w:t>]</w:t>
      </w:r>
      <w:r w:rsidRPr="00220BCB">
        <w:rPr>
          <w:i/>
        </w:rPr>
        <w:t xml:space="preserve"> mom and her”</w:t>
      </w:r>
      <w:r w:rsidR="00220BCB">
        <w:rPr>
          <w:i/>
        </w:rPr>
        <w:br/>
      </w:r>
      <w:r>
        <w:t>Do not annotate parts of words. In this example, annotate</w:t>
      </w:r>
      <w:r w:rsidRPr="00184DE8">
        <w:t xml:space="preserve"> “physically hitting” </w:t>
      </w:r>
      <w:r>
        <w:t>and not</w:t>
      </w:r>
      <w:r w:rsidRPr="00184DE8">
        <w:t xml:space="preserve"> “physically hit”.</w:t>
      </w:r>
    </w:p>
    <w:p w14:paraId="6BD52CD4" w14:textId="77777777" w:rsidR="00220BCB" w:rsidRPr="00220BCB" w:rsidRDefault="0049101C" w:rsidP="00322082">
      <w:pPr>
        <w:pStyle w:val="ListParagraph"/>
        <w:numPr>
          <w:ilvl w:val="0"/>
          <w:numId w:val="31"/>
        </w:numPr>
        <w:rPr>
          <w:i/>
        </w:rPr>
      </w:pPr>
      <w:r w:rsidRPr="00220BCB">
        <w:rPr>
          <w:rFonts w:cstheme="minorHAnsi"/>
          <w:i/>
          <w:color w:val="000000" w:themeColor="text1"/>
        </w:rPr>
        <w:t xml:space="preserve">“had </w:t>
      </w:r>
      <w:r w:rsidRPr="00220BCB">
        <w:rPr>
          <w:rFonts w:eastAsia="Times New Roman" w:cstheme="minorHAnsi"/>
          <w:i/>
          <w:color w:val="000000" w:themeColor="text1"/>
        </w:rPr>
        <w:t>[</w:t>
      </w:r>
      <w:r w:rsidRPr="00220BCB">
        <w:rPr>
          <w:rFonts w:eastAsia="Times New Roman" w:cstheme="minorHAnsi"/>
          <w:i/>
          <w:color w:val="C00000"/>
        </w:rPr>
        <w:t>touched her without consent</w:t>
      </w:r>
      <w:r w:rsidRPr="00220BCB">
        <w:rPr>
          <w:rFonts w:eastAsia="Times New Roman" w:cstheme="minorHAnsi"/>
          <w:i/>
          <w:color w:val="000000" w:themeColor="text1"/>
        </w:rPr>
        <w:t>]”</w:t>
      </w:r>
    </w:p>
    <w:p w14:paraId="73B9CAA5" w14:textId="77777777" w:rsidR="00220BCB" w:rsidRPr="00220BCB" w:rsidRDefault="0049101C" w:rsidP="00E51769">
      <w:pPr>
        <w:pStyle w:val="ListParagraph"/>
        <w:rPr>
          <w:i/>
        </w:rPr>
      </w:pPr>
      <w:r w:rsidRPr="00220BCB">
        <w:rPr>
          <w:rFonts w:eastAsia="Times New Roman" w:cstheme="minorHAnsi"/>
          <w:color w:val="000000" w:themeColor="text1"/>
        </w:rPr>
        <w:t>Just annotate the main verb.</w:t>
      </w:r>
      <w:r w:rsidR="006E0854" w:rsidRPr="00220BCB">
        <w:rPr>
          <w:rFonts w:eastAsia="Times New Roman" w:cstheme="minorHAnsi"/>
          <w:color w:val="000000" w:themeColor="text1"/>
        </w:rPr>
        <w:t xml:space="preserve"> In general, we do not annotate auxiliary verbs. This case is also interesting because we include the consent part, this is because touching by itself would not generally be considered traumatic.</w:t>
      </w:r>
    </w:p>
    <w:p w14:paraId="469B613F" w14:textId="77777777" w:rsidR="00220BCB" w:rsidRPr="00220BCB" w:rsidRDefault="0049101C" w:rsidP="006F4C26">
      <w:pPr>
        <w:pStyle w:val="ListParagraph"/>
        <w:numPr>
          <w:ilvl w:val="0"/>
          <w:numId w:val="31"/>
        </w:numPr>
        <w:rPr>
          <w:i/>
        </w:rPr>
      </w:pPr>
      <w:r w:rsidRPr="00220BCB">
        <w:rPr>
          <w:i/>
        </w:rPr>
        <w:lastRenderedPageBreak/>
        <w:t>“[</w:t>
      </w:r>
      <w:r w:rsidRPr="00220BCB">
        <w:rPr>
          <w:i/>
          <w:color w:val="C00000"/>
        </w:rPr>
        <w:t>childhood abuse</w:t>
      </w:r>
      <w:r w:rsidRPr="00220BCB">
        <w:rPr>
          <w:i/>
        </w:rPr>
        <w:t>]” versus “childhood [</w:t>
      </w:r>
      <w:r w:rsidRPr="00220BCB">
        <w:rPr>
          <w:i/>
          <w:color w:val="C00000"/>
        </w:rPr>
        <w:t>abuse</w:t>
      </w:r>
      <w:r w:rsidRPr="00220BCB">
        <w:rPr>
          <w:i/>
        </w:rPr>
        <w:t>]”</w:t>
      </w:r>
      <w:r w:rsidR="00220BCB">
        <w:rPr>
          <w:i/>
        </w:rPr>
        <w:br/>
      </w:r>
      <w:r>
        <w:t xml:space="preserve">We just annotate </w:t>
      </w:r>
      <w:r w:rsidR="006F4C26">
        <w:t>“</w:t>
      </w:r>
      <w:r>
        <w:t>abuse</w:t>
      </w:r>
      <w:r w:rsidR="006F4C26">
        <w:t>”</w:t>
      </w:r>
      <w:r w:rsidR="002B248A">
        <w:t>, but</w:t>
      </w:r>
      <w:r>
        <w:t xml:space="preserve"> “childhood” could be annotated as a temporal frame though. </w:t>
      </w:r>
      <w:r w:rsidR="006F4C26">
        <w:t>The same holds for “</w:t>
      </w:r>
      <w:r w:rsidR="006F4C26" w:rsidRPr="006F4C26">
        <w:t xml:space="preserve">childhood </w:t>
      </w:r>
      <w:r w:rsidR="006F4C26">
        <w:t>[</w:t>
      </w:r>
      <w:r w:rsidR="006F4C26" w:rsidRPr="006F4C26">
        <w:t>trauma</w:t>
      </w:r>
      <w:r w:rsidR="006F4C26">
        <w:t>]</w:t>
      </w:r>
      <w:r w:rsidR="006F4C26" w:rsidRPr="006F4C26">
        <w:t xml:space="preserve">", "childhood </w:t>
      </w:r>
      <w:r w:rsidR="006F4C26">
        <w:t>[</w:t>
      </w:r>
      <w:r w:rsidR="006F4C26" w:rsidRPr="006F4C26">
        <w:t>physical abuse</w:t>
      </w:r>
      <w:r w:rsidR="006F4C26">
        <w:t xml:space="preserve">]" </w:t>
      </w:r>
      <w:r w:rsidR="006F4C26" w:rsidRPr="006F4C26">
        <w:t xml:space="preserve">and "childhood </w:t>
      </w:r>
      <w:r w:rsidR="006F4C26">
        <w:t>[</w:t>
      </w:r>
      <w:r w:rsidR="006F4C26" w:rsidRPr="006F4C26">
        <w:t>sexual abuse</w:t>
      </w:r>
      <w:r w:rsidR="006F4C26">
        <w:t>]</w:t>
      </w:r>
      <w:r w:rsidR="006F4C26" w:rsidRPr="006F4C26">
        <w:t>".</w:t>
      </w:r>
    </w:p>
    <w:p w14:paraId="4EE27CF2" w14:textId="74219847" w:rsidR="00C816CE" w:rsidRPr="00220BCB" w:rsidRDefault="00C816CE" w:rsidP="00C816CE">
      <w:pPr>
        <w:pStyle w:val="ListParagraph"/>
        <w:numPr>
          <w:ilvl w:val="0"/>
          <w:numId w:val="31"/>
        </w:numPr>
        <w:rPr>
          <w:i/>
        </w:rPr>
      </w:pPr>
      <w:r w:rsidRPr="00220BCB">
        <w:rPr>
          <w:i/>
        </w:rPr>
        <w:t>“intimate partner [</w:t>
      </w:r>
      <w:r w:rsidRPr="00220BCB">
        <w:rPr>
          <w:i/>
          <w:color w:val="C00000"/>
        </w:rPr>
        <w:t>violence</w:t>
      </w:r>
      <w:r w:rsidRPr="00220BCB">
        <w:rPr>
          <w:i/>
        </w:rPr>
        <w:t>]”</w:t>
      </w:r>
      <w:r w:rsidR="00220BCB">
        <w:rPr>
          <w:i/>
        </w:rPr>
        <w:br/>
      </w:r>
      <w:r w:rsidR="00220BCB">
        <w:t>Use</w:t>
      </w:r>
      <w:r w:rsidRPr="00C816CE">
        <w:t xml:space="preserve"> the smaller span since the left context can be annotated as a perpetrator.</w:t>
      </w:r>
    </w:p>
    <w:p w14:paraId="4794E062" w14:textId="77777777" w:rsidR="00C816CE" w:rsidRDefault="00C816CE" w:rsidP="006F4C26"/>
    <w:p w14:paraId="2DE94FE3" w14:textId="77777777" w:rsidR="00DC1557" w:rsidRDefault="00DC1557" w:rsidP="008844D7"/>
    <w:p w14:paraId="377ADCC4" w14:textId="03B91B40" w:rsidR="0035118E" w:rsidRDefault="00473A4F" w:rsidP="00534841">
      <w:pPr>
        <w:pStyle w:val="Heading2"/>
      </w:pPr>
      <w:bookmarkStart w:id="8" w:name="_Toc123544529"/>
      <w:r>
        <w:t>2.2. T</w:t>
      </w:r>
      <w:r w:rsidR="00534841">
        <w:t xml:space="preserve">he </w:t>
      </w:r>
      <w:r w:rsidR="0035118E">
        <w:t>PERPETRATOR</w:t>
      </w:r>
      <w:r w:rsidR="00534841">
        <w:t xml:space="preserve"> Tag</w:t>
      </w:r>
      <w:bookmarkEnd w:id="8"/>
    </w:p>
    <w:p w14:paraId="1C15A823" w14:textId="19AE65DA" w:rsidR="0035118E" w:rsidRDefault="0035118E"/>
    <w:p w14:paraId="5EFF09B9" w14:textId="29848C04" w:rsidR="007E1304" w:rsidRDefault="00F3185D">
      <w:r>
        <w:t xml:space="preserve">The perpetrator of the traumatic event. </w:t>
      </w:r>
    </w:p>
    <w:p w14:paraId="5CFC41CE" w14:textId="54755932" w:rsidR="007E1304" w:rsidRDefault="007E1304"/>
    <w:p w14:paraId="34EBB971" w14:textId="670F6C02" w:rsidR="007E1304" w:rsidRDefault="007E1304">
      <w:r>
        <w:t>Properties:</w:t>
      </w:r>
    </w:p>
    <w:p w14:paraId="16FC84F7" w14:textId="77777777" w:rsidR="007E1304" w:rsidRDefault="007E1304"/>
    <w:tbl>
      <w:tblPr>
        <w:tblStyle w:val="TableGrid"/>
        <w:tblW w:w="0" w:type="auto"/>
        <w:tblInd w:w="108" w:type="dxa"/>
        <w:tblLook w:val="04A0" w:firstRow="1" w:lastRow="0" w:firstColumn="1" w:lastColumn="0" w:noHBand="0" w:noVBand="1"/>
      </w:tblPr>
      <w:tblGrid>
        <w:gridCol w:w="1979"/>
        <w:gridCol w:w="7263"/>
      </w:tblGrid>
      <w:tr w:rsidR="007E1304" w14:paraId="49516522" w14:textId="77777777" w:rsidTr="00A25AF1">
        <w:tc>
          <w:tcPr>
            <w:tcW w:w="1980" w:type="dxa"/>
          </w:tcPr>
          <w:p w14:paraId="7085A403" w14:textId="7C709F25" w:rsidR="007E1304" w:rsidRDefault="00F8490C" w:rsidP="00F8490C">
            <w:pPr>
              <w:ind w:left="-85" w:firstLine="85"/>
            </w:pPr>
            <w:r>
              <w:t>Perpetrator_Ty</w:t>
            </w:r>
            <w:r w:rsidR="007E1304">
              <w:t>pe</w:t>
            </w:r>
          </w:p>
        </w:tc>
        <w:tc>
          <w:tcPr>
            <w:tcW w:w="7380" w:type="dxa"/>
          </w:tcPr>
          <w:p w14:paraId="51F1EE57" w14:textId="35EF0046" w:rsidR="007E1304" w:rsidRDefault="007E1304" w:rsidP="001668A4">
            <w:r>
              <w:t>Indicate</w:t>
            </w:r>
            <w:r w:rsidR="00F8490C">
              <w:t>s</w:t>
            </w:r>
            <w:r>
              <w:t xml:space="preserve"> the relation between the perpetrator and the patient. Values: </w:t>
            </w:r>
            <w:r w:rsidR="00A25AF1">
              <w:t>“</w:t>
            </w:r>
            <w:r w:rsidR="001668A4">
              <w:t>F</w:t>
            </w:r>
            <w:r>
              <w:t>amily-</w:t>
            </w:r>
            <w:r w:rsidR="001668A4">
              <w:t>Member</w:t>
            </w:r>
            <w:r>
              <w:t>”, “</w:t>
            </w:r>
            <w:r w:rsidR="001668A4">
              <w:t>Colleague</w:t>
            </w:r>
            <w:r>
              <w:t>”, “</w:t>
            </w:r>
            <w:r w:rsidR="001668A4">
              <w:t>Partner</w:t>
            </w:r>
            <w:r>
              <w:t>”, “</w:t>
            </w:r>
            <w:r w:rsidR="001668A4">
              <w:t>Other</w:t>
            </w:r>
            <w:r>
              <w:t>-</w:t>
            </w:r>
            <w:r w:rsidR="001668A4">
              <w:t>Known</w:t>
            </w:r>
            <w:r>
              <w:t>” and “</w:t>
            </w:r>
            <w:r w:rsidR="001668A4">
              <w:t>Other</w:t>
            </w:r>
            <w:r>
              <w:t>-</w:t>
            </w:r>
            <w:r w:rsidR="001668A4">
              <w:t>U</w:t>
            </w:r>
            <w:r>
              <w:t>nknown”.</w:t>
            </w:r>
          </w:p>
        </w:tc>
      </w:tr>
    </w:tbl>
    <w:p w14:paraId="726A5DFC" w14:textId="75A47CF0" w:rsidR="00AF3B9E" w:rsidRDefault="00AF3B9E"/>
    <w:p w14:paraId="4259EEB6" w14:textId="6E55F1D3" w:rsidR="00AF3B9E" w:rsidRDefault="00AF3B9E">
      <w:r>
        <w:t>Do not annotate people that were significant to the patient, but who were not perpetrators.</w:t>
      </w:r>
    </w:p>
    <w:p w14:paraId="3C09ECAB" w14:textId="6194C935" w:rsidR="00F3185D" w:rsidRDefault="00F3185D"/>
    <w:p w14:paraId="23F7CFA5" w14:textId="6DEFC34E" w:rsidR="00D908FF" w:rsidRDefault="00D908FF">
      <w:r>
        <w:t>Examples:</w:t>
      </w:r>
    </w:p>
    <w:p w14:paraId="2224807F" w14:textId="77777777" w:rsidR="00D908FF" w:rsidRDefault="00D908FF"/>
    <w:p w14:paraId="6BDB8F45" w14:textId="28ABBD13" w:rsidR="00341F07" w:rsidRDefault="00341F07" w:rsidP="0036376C">
      <w:pPr>
        <w:pStyle w:val="ListParagraph"/>
        <w:numPr>
          <w:ilvl w:val="0"/>
          <w:numId w:val="36"/>
        </w:numPr>
      </w:pPr>
      <w:r>
        <w:t xml:space="preserve">“Reports significant </w:t>
      </w:r>
      <w:r w:rsidR="00D908FF">
        <w:t>h</w:t>
      </w:r>
      <w:r w:rsidR="00D908FF" w:rsidRPr="003B5DD8">
        <w:t xml:space="preserve">/o </w:t>
      </w:r>
      <w:r w:rsidR="00D908FF" w:rsidRPr="0036376C">
        <w:rPr>
          <w:bCs/>
        </w:rPr>
        <w:t>[</w:t>
      </w:r>
      <w:r w:rsidR="00D908FF" w:rsidRPr="0036376C">
        <w:rPr>
          <w:bCs/>
          <w:color w:val="C00000"/>
        </w:rPr>
        <w:t>physical</w:t>
      </w:r>
      <w:r w:rsidR="00D908FF" w:rsidRPr="0036376C">
        <w:rPr>
          <w:bCs/>
        </w:rPr>
        <w:t>]</w:t>
      </w:r>
      <w:r w:rsidR="00D908FF" w:rsidRPr="003B5DD8">
        <w:t xml:space="preserve"> and </w:t>
      </w:r>
      <w:r w:rsidR="00D908FF" w:rsidRPr="0036376C">
        <w:rPr>
          <w:bCs/>
        </w:rPr>
        <w:t>[</w:t>
      </w:r>
      <w:r w:rsidR="00D908FF" w:rsidRPr="0036376C">
        <w:rPr>
          <w:bCs/>
          <w:color w:val="C00000"/>
        </w:rPr>
        <w:t>verbal abuse</w:t>
      </w:r>
      <w:r w:rsidR="00D908FF" w:rsidRPr="0036376C">
        <w:rPr>
          <w:bCs/>
        </w:rPr>
        <w:t>]</w:t>
      </w:r>
      <w:r w:rsidR="00D908FF" w:rsidRPr="003B5DD8">
        <w:t xml:space="preserve"> during</w:t>
      </w:r>
      <w:r w:rsidRPr="003B5DD8">
        <w:t xml:space="preserve"> childhood by </w:t>
      </w:r>
      <w:r w:rsidRPr="0036376C">
        <w:rPr>
          <w:bCs/>
        </w:rPr>
        <w:t>[</w:t>
      </w:r>
      <w:r w:rsidRPr="0036376C">
        <w:rPr>
          <w:bCs/>
          <w:color w:val="70AD47" w:themeColor="accent6"/>
        </w:rPr>
        <w:t>stepfather</w:t>
      </w:r>
      <w:r w:rsidRPr="0036376C">
        <w:rPr>
          <w:bCs/>
        </w:rPr>
        <w:t>]</w:t>
      </w:r>
      <w:r w:rsidRPr="003B5DD8">
        <w:t>,</w:t>
      </w:r>
      <w:r>
        <w:t xml:space="preserve"> reports having frequent flashbacks, nightmares, dissociation…”</w:t>
      </w:r>
    </w:p>
    <w:p w14:paraId="3353D8C4" w14:textId="0926EFC9" w:rsidR="00D908FF" w:rsidRDefault="00D908FF" w:rsidP="0036376C">
      <w:pPr>
        <w:pStyle w:val="ListParagraph"/>
        <w:numPr>
          <w:ilvl w:val="0"/>
          <w:numId w:val="36"/>
        </w:numPr>
      </w:pPr>
      <w:r>
        <w:t>“</w:t>
      </w:r>
      <w:r w:rsidRPr="003F24AD">
        <w:t xml:space="preserve">The patient is a 29-year-old gentleman who, four years ago, endured a </w:t>
      </w:r>
      <w:r w:rsidRPr="0036376C">
        <w:rPr>
          <w:bCs/>
        </w:rPr>
        <w:t>[</w:t>
      </w:r>
      <w:r w:rsidRPr="0036376C">
        <w:rPr>
          <w:bCs/>
          <w:color w:val="C00000"/>
        </w:rPr>
        <w:t>sexual assault</w:t>
      </w:r>
      <w:r w:rsidRPr="0036376C">
        <w:rPr>
          <w:bCs/>
        </w:rPr>
        <w:t>]</w:t>
      </w:r>
      <w:r w:rsidRPr="003B5DD8">
        <w:t xml:space="preserve"> at the hands of his then </w:t>
      </w:r>
      <w:r w:rsidRPr="0036376C">
        <w:rPr>
          <w:bCs/>
        </w:rPr>
        <w:t>[</w:t>
      </w:r>
      <w:r w:rsidRPr="0036376C">
        <w:rPr>
          <w:bCs/>
          <w:color w:val="70AD47" w:themeColor="accent6"/>
        </w:rPr>
        <w:t>girlfriend</w:t>
      </w:r>
      <w:r w:rsidRPr="0036376C">
        <w:rPr>
          <w:bCs/>
        </w:rPr>
        <w:t>]</w:t>
      </w:r>
      <w:r w:rsidRPr="003B5DD8">
        <w:t>.”</w:t>
      </w:r>
    </w:p>
    <w:p w14:paraId="35C9B7EE" w14:textId="5BBED52F" w:rsidR="002B1BF2" w:rsidRDefault="002B1BF2" w:rsidP="0036376C">
      <w:pPr>
        <w:pStyle w:val="ListParagraph"/>
        <w:numPr>
          <w:ilvl w:val="0"/>
          <w:numId w:val="36"/>
        </w:numPr>
      </w:pPr>
      <w:r>
        <w:t xml:space="preserve">“… </w:t>
      </w:r>
      <w:r w:rsidRPr="002B1BF2">
        <w:t>stress at work due to an abusive</w:t>
      </w:r>
      <w:r>
        <w:t xml:space="preserve"> </w:t>
      </w:r>
      <w:r w:rsidRPr="002B1BF2">
        <w:t>[</w:t>
      </w:r>
      <w:r w:rsidRPr="002B1BF2">
        <w:rPr>
          <w:color w:val="70AD47" w:themeColor="accent6"/>
        </w:rPr>
        <w:t>boss</w:t>
      </w:r>
      <w:r w:rsidRPr="002B1BF2">
        <w:t>] and</w:t>
      </w:r>
      <w:r>
        <w:t xml:space="preserve"> …”</w:t>
      </w:r>
    </w:p>
    <w:p w14:paraId="5426B431" w14:textId="1DDF14EE" w:rsidR="00341F07" w:rsidRDefault="00341F07"/>
    <w:p w14:paraId="1232AADB" w14:textId="77777777" w:rsidR="004511E4" w:rsidRDefault="004511E4"/>
    <w:p w14:paraId="55C5A5B0" w14:textId="6F571A53" w:rsidR="00532DA3" w:rsidRDefault="00473A4F" w:rsidP="00534841">
      <w:pPr>
        <w:pStyle w:val="Heading2"/>
      </w:pPr>
      <w:bookmarkStart w:id="9" w:name="_Toc123544530"/>
      <w:r>
        <w:t xml:space="preserve">2.3. </w:t>
      </w:r>
      <w:r w:rsidR="00534841">
        <w:t xml:space="preserve">The </w:t>
      </w:r>
      <w:r w:rsidR="00532DA3">
        <w:t>SYMPTOM</w:t>
      </w:r>
      <w:r w:rsidR="00534841">
        <w:t xml:space="preserve"> Tag</w:t>
      </w:r>
      <w:bookmarkEnd w:id="9"/>
    </w:p>
    <w:p w14:paraId="1A7238F1" w14:textId="77777777" w:rsidR="00532DA3" w:rsidRDefault="00532DA3" w:rsidP="00532DA3"/>
    <w:p w14:paraId="561EB00F" w14:textId="77777777" w:rsidR="00AE3C69" w:rsidRDefault="00532DA3" w:rsidP="005F1D90">
      <w:pPr>
        <w:jc w:val="both"/>
      </w:pPr>
      <w:r>
        <w:t xml:space="preserve">Any symptom that the patient exhibits or reports. </w:t>
      </w:r>
    </w:p>
    <w:p w14:paraId="193CAEDA" w14:textId="7BD5D68B" w:rsidR="00AE3C69" w:rsidRDefault="00AE3C69" w:rsidP="005F1D90">
      <w:pPr>
        <w:jc w:val="both"/>
      </w:pPr>
    </w:p>
    <w:p w14:paraId="386E2599" w14:textId="652C399A" w:rsidR="005C3E43" w:rsidRPr="00042769" w:rsidRDefault="00AE3C69" w:rsidP="005C3E43">
      <w:pPr>
        <w:jc w:val="both"/>
        <w:rPr>
          <w:rFonts w:cstheme="minorHAnsi"/>
          <w:color w:val="1A1A26"/>
        </w:rPr>
      </w:pPr>
      <w:r>
        <w:rPr>
          <w:rFonts w:cstheme="minorHAnsi"/>
          <w:color w:val="1A1A26"/>
        </w:rPr>
        <w:t>C</w:t>
      </w:r>
      <w:r w:rsidRPr="00042769">
        <w:rPr>
          <w:rFonts w:cstheme="minorHAnsi"/>
          <w:color w:val="1A1A26"/>
        </w:rPr>
        <w:t>hildhood trauma is associated with a wide range of psychopathology</w:t>
      </w:r>
      <w:r w:rsidR="004511E4">
        <w:rPr>
          <w:rFonts w:cstheme="minorHAnsi"/>
          <w:color w:val="1A1A26"/>
        </w:rPr>
        <w:t xml:space="preserve"> and</w:t>
      </w:r>
      <w:r w:rsidRPr="00042769">
        <w:rPr>
          <w:rFonts w:cstheme="minorHAnsi"/>
          <w:color w:val="1A1A26"/>
        </w:rPr>
        <w:t xml:space="preserve"> th</w:t>
      </w:r>
      <w:r>
        <w:rPr>
          <w:rFonts w:cstheme="minorHAnsi"/>
          <w:color w:val="1A1A26"/>
        </w:rPr>
        <w:t>erefore</w:t>
      </w:r>
      <w:r w:rsidRPr="00042769">
        <w:rPr>
          <w:rFonts w:cstheme="minorHAnsi"/>
          <w:color w:val="1A1A26"/>
        </w:rPr>
        <w:t xml:space="preserve"> we annotate not only PTSD trauma related symptoms</w:t>
      </w:r>
      <w:r>
        <w:rPr>
          <w:rFonts w:cstheme="minorHAnsi"/>
          <w:color w:val="1A1A26"/>
        </w:rPr>
        <w:t>,</w:t>
      </w:r>
      <w:r w:rsidRPr="00042769">
        <w:rPr>
          <w:rFonts w:cstheme="minorHAnsi"/>
          <w:color w:val="1A1A26"/>
        </w:rPr>
        <w:t xml:space="preserve"> but also </w:t>
      </w:r>
      <w:r>
        <w:rPr>
          <w:rFonts w:cstheme="minorHAnsi"/>
          <w:color w:val="1A1A26"/>
        </w:rPr>
        <w:t xml:space="preserve">symptoms related to </w:t>
      </w:r>
      <w:r w:rsidRPr="00042769">
        <w:rPr>
          <w:rFonts w:cstheme="minorHAnsi"/>
          <w:color w:val="1A1A26"/>
        </w:rPr>
        <w:t>a b</w:t>
      </w:r>
      <w:r>
        <w:rPr>
          <w:rFonts w:cstheme="minorHAnsi"/>
          <w:color w:val="1A1A26"/>
        </w:rPr>
        <w:t>r</w:t>
      </w:r>
      <w:r w:rsidRPr="00042769">
        <w:rPr>
          <w:rFonts w:cstheme="minorHAnsi"/>
          <w:color w:val="1A1A26"/>
        </w:rPr>
        <w:t xml:space="preserve">oad </w:t>
      </w:r>
      <w:r>
        <w:rPr>
          <w:rFonts w:cstheme="minorHAnsi"/>
          <w:color w:val="1A1A26"/>
        </w:rPr>
        <w:t xml:space="preserve">range of </w:t>
      </w:r>
      <w:r w:rsidRPr="00042769">
        <w:rPr>
          <w:rFonts w:cstheme="minorHAnsi"/>
          <w:color w:val="1A1A26"/>
        </w:rPr>
        <w:t>psychopathology (psychosis, mood</w:t>
      </w:r>
      <w:r>
        <w:rPr>
          <w:rFonts w:cstheme="minorHAnsi"/>
          <w:color w:val="1A1A26"/>
        </w:rPr>
        <w:t xml:space="preserve"> and</w:t>
      </w:r>
      <w:r w:rsidRPr="00042769">
        <w:rPr>
          <w:rFonts w:cstheme="minorHAnsi"/>
          <w:color w:val="1A1A26"/>
        </w:rPr>
        <w:t xml:space="preserve"> anxiety).</w:t>
      </w:r>
      <w:r w:rsidR="005C3E43">
        <w:rPr>
          <w:rFonts w:cstheme="minorHAnsi"/>
          <w:color w:val="1A1A26"/>
        </w:rPr>
        <w:t xml:space="preserve"> Note that s</w:t>
      </w:r>
      <w:r w:rsidR="005C3E43" w:rsidRPr="00042769">
        <w:rPr>
          <w:rFonts w:cstheme="minorHAnsi"/>
          <w:color w:val="1A1A26"/>
        </w:rPr>
        <w:t xml:space="preserve">ymptoms </w:t>
      </w:r>
      <w:r w:rsidR="005C3E43">
        <w:rPr>
          <w:rFonts w:cstheme="minorHAnsi"/>
          <w:color w:val="1A1A26"/>
        </w:rPr>
        <w:t xml:space="preserve">may </w:t>
      </w:r>
      <w:r w:rsidR="005C3E43" w:rsidRPr="00042769">
        <w:rPr>
          <w:rFonts w:cstheme="minorHAnsi"/>
          <w:color w:val="1A1A26"/>
        </w:rPr>
        <w:t xml:space="preserve">overlap across dx conditions (e.g., sleep problem may be symptoms of multiple psychopathology). </w:t>
      </w:r>
    </w:p>
    <w:p w14:paraId="0BAC538A" w14:textId="3EC543C4" w:rsidR="00041E87" w:rsidRDefault="00041E87" w:rsidP="00532DA3"/>
    <w:p w14:paraId="27B21678" w14:textId="77777777" w:rsidR="007E1304" w:rsidRDefault="007E1304" w:rsidP="007E1304">
      <w:r>
        <w:t>Properties:</w:t>
      </w:r>
    </w:p>
    <w:p w14:paraId="7614C7F7" w14:textId="77777777" w:rsidR="007E1304" w:rsidRDefault="007E1304" w:rsidP="007E1304"/>
    <w:tbl>
      <w:tblPr>
        <w:tblStyle w:val="TableGrid"/>
        <w:tblW w:w="0" w:type="auto"/>
        <w:tblInd w:w="108" w:type="dxa"/>
        <w:tblLook w:val="04A0" w:firstRow="1" w:lastRow="0" w:firstColumn="1" w:lastColumn="0" w:noHBand="0" w:noVBand="1"/>
      </w:tblPr>
      <w:tblGrid>
        <w:gridCol w:w="2519"/>
        <w:gridCol w:w="6723"/>
      </w:tblGrid>
      <w:tr w:rsidR="00AD40F6" w14:paraId="1718CAA1" w14:textId="77777777" w:rsidTr="008F45A5">
        <w:tc>
          <w:tcPr>
            <w:tcW w:w="2520" w:type="dxa"/>
          </w:tcPr>
          <w:p w14:paraId="3373BDC4" w14:textId="5F75CBDA" w:rsidR="00AD40F6" w:rsidRDefault="00197C71" w:rsidP="00197C71">
            <w:pPr>
              <w:ind w:left="-85" w:firstLine="85"/>
            </w:pPr>
            <w:r>
              <w:t>Not_C</w:t>
            </w:r>
            <w:r w:rsidR="00AD40F6">
              <w:t>urrent</w:t>
            </w:r>
            <w:r w:rsidR="008F45A5">
              <w:t>_Symptom</w:t>
            </w:r>
          </w:p>
        </w:tc>
        <w:tc>
          <w:tcPr>
            <w:tcW w:w="6948" w:type="dxa"/>
          </w:tcPr>
          <w:p w14:paraId="7A43D394" w14:textId="083FDEC9" w:rsidR="00AD40F6" w:rsidRDefault="00AD40F6" w:rsidP="006F6E39">
            <w:r>
              <w:t>Whether the symptom occurred recently. Values: “True” and “False”.</w:t>
            </w:r>
          </w:p>
        </w:tc>
      </w:tr>
      <w:tr w:rsidR="007E1304" w14:paraId="69A8059D" w14:textId="77777777" w:rsidTr="008F45A5">
        <w:tc>
          <w:tcPr>
            <w:tcW w:w="2520" w:type="dxa"/>
          </w:tcPr>
          <w:p w14:paraId="16484EC9" w14:textId="3C0F3C71" w:rsidR="007E1304" w:rsidRDefault="00197C71" w:rsidP="006F6E39">
            <w:pPr>
              <w:ind w:left="-85" w:firstLine="85"/>
            </w:pPr>
            <w:r>
              <w:lastRenderedPageBreak/>
              <w:t>N</w:t>
            </w:r>
            <w:r w:rsidR="007E1304">
              <w:t>egation</w:t>
            </w:r>
          </w:p>
        </w:tc>
        <w:tc>
          <w:tcPr>
            <w:tcW w:w="6948" w:type="dxa"/>
          </w:tcPr>
          <w:p w14:paraId="6F0338D4" w14:textId="248C4E2A" w:rsidR="007E1304" w:rsidRDefault="007E1304" w:rsidP="006F6E39">
            <w:r>
              <w:t>Indicates whether the occurrence of the symptom is negated. Values: “yes” and “no” (default).</w:t>
            </w:r>
          </w:p>
        </w:tc>
      </w:tr>
    </w:tbl>
    <w:p w14:paraId="7C9BDCDF" w14:textId="77777777" w:rsidR="00CE32F3" w:rsidRDefault="00CE32F3" w:rsidP="00532DA3"/>
    <w:p w14:paraId="62C497E1" w14:textId="0207EC84" w:rsidR="00B4770B" w:rsidRDefault="00B4770B" w:rsidP="004A554D"/>
    <w:p w14:paraId="4F3E3603" w14:textId="77777777" w:rsidR="005F1D90" w:rsidRDefault="005F1D90" w:rsidP="005F1D90">
      <w:r>
        <w:t>I</w:t>
      </w:r>
      <w:r w:rsidRPr="004E4B21">
        <w:t xml:space="preserve">f a symptom is mentioned </w:t>
      </w:r>
      <w:r>
        <w:t>multiple</w:t>
      </w:r>
      <w:r w:rsidRPr="004E4B21">
        <w:t xml:space="preserve"> times,</w:t>
      </w:r>
      <w:r>
        <w:t xml:space="preserve"> then all instances should</w:t>
      </w:r>
      <w:r w:rsidRPr="004E4B21">
        <w:t xml:space="preserve"> </w:t>
      </w:r>
      <w:r>
        <w:t xml:space="preserve">be </w:t>
      </w:r>
      <w:r w:rsidRPr="004E4B21">
        <w:t>annotate</w:t>
      </w:r>
      <w:r>
        <w:t>d.</w:t>
      </w:r>
    </w:p>
    <w:p w14:paraId="05094239" w14:textId="77777777" w:rsidR="005F1D90" w:rsidRDefault="005F1D90" w:rsidP="004A554D"/>
    <w:p w14:paraId="26038736" w14:textId="64FE85F1" w:rsidR="00C24D95" w:rsidRPr="005C3E43" w:rsidRDefault="005F1D90" w:rsidP="00FB2180">
      <w:pPr>
        <w:jc w:val="both"/>
      </w:pPr>
      <w:r>
        <w:t xml:space="preserve">All symptoms should be annotated, be they past or current, so </w:t>
      </w:r>
      <w:r w:rsidR="004511E4">
        <w:t>“cutting” in “</w:t>
      </w:r>
      <w:r w:rsidRPr="00002F97">
        <w:t>history of cutting</w:t>
      </w:r>
      <w:r w:rsidR="004511E4">
        <w:t>”</w:t>
      </w:r>
      <w:r w:rsidRPr="00002F97">
        <w:t xml:space="preserve"> </w:t>
      </w:r>
      <w:r>
        <w:t xml:space="preserve">would </w:t>
      </w:r>
      <w:r w:rsidRPr="00002F97">
        <w:t>get tagged</w:t>
      </w:r>
      <w:r>
        <w:t xml:space="preserve"> as a symptom. For past symptoms use </w:t>
      </w:r>
      <w:r w:rsidR="00E51769">
        <w:t xml:space="preserve">the </w:t>
      </w:r>
      <w:r>
        <w:t>Not_Current_Symptom</w:t>
      </w:r>
      <w:r w:rsidR="00E51769">
        <w:t xml:space="preserve"> attribute</w:t>
      </w:r>
      <w:r>
        <w:t xml:space="preserve">. For example, </w:t>
      </w:r>
      <w:r w:rsidR="00E51769">
        <w:t xml:space="preserve">with </w:t>
      </w:r>
      <w:r w:rsidR="007D69E6">
        <w:t xml:space="preserve">“history of cutting” we annotate cutting as a </w:t>
      </w:r>
      <w:r w:rsidR="00BB5713">
        <w:t>symptom and</w:t>
      </w:r>
      <w:r w:rsidR="00E51769">
        <w:t xml:space="preserve"> add the</w:t>
      </w:r>
      <w:r w:rsidR="00BB5713">
        <w:t xml:space="preserve"> Not_Current_Symptom </w:t>
      </w:r>
      <w:r w:rsidR="00E51769">
        <w:t>a</w:t>
      </w:r>
      <w:r w:rsidR="00BB5713">
        <w:t>ttribute. An</w:t>
      </w:r>
      <w:r w:rsidR="00E51769">
        <w:t>d</w:t>
      </w:r>
      <w:r w:rsidR="00BB5713">
        <w:t xml:space="preserve"> </w:t>
      </w:r>
      <w:r>
        <w:t>with “</w:t>
      </w:r>
      <w:r w:rsidRPr="00410760">
        <w:t xml:space="preserve">Resolution of </w:t>
      </w:r>
      <w:r>
        <w:t>[</w:t>
      </w:r>
      <w:r w:rsidRPr="00EA2A17">
        <w:rPr>
          <w:color w:val="4472C4" w:themeColor="accent1"/>
        </w:rPr>
        <w:t>suicidal thoughts</w:t>
      </w:r>
      <w:r>
        <w:t>]</w:t>
      </w:r>
      <w:r w:rsidRPr="00410760">
        <w:t xml:space="preserve"> and </w:t>
      </w:r>
      <w:r>
        <w:t>[</w:t>
      </w:r>
      <w:r w:rsidRPr="00EA2A17">
        <w:rPr>
          <w:color w:val="4472C4" w:themeColor="accent1"/>
        </w:rPr>
        <w:t xml:space="preserve">urges to harm </w:t>
      </w:r>
      <w:proofErr w:type="spellStart"/>
      <w:r w:rsidRPr="00EA2A17">
        <w:rPr>
          <w:color w:val="4472C4" w:themeColor="accent1"/>
        </w:rPr>
        <w:t>self</w:t>
      </w:r>
      <w:proofErr w:type="spellEnd"/>
      <w:r w:rsidRPr="00410760">
        <w:t>]</w:t>
      </w:r>
      <w:r>
        <w:t xml:space="preserve">” we </w:t>
      </w:r>
      <w:r w:rsidRPr="00410760">
        <w:t>annotate</w:t>
      </w:r>
      <w:r>
        <w:t xml:space="preserve"> two symptoms and for each we add </w:t>
      </w:r>
      <w:r w:rsidR="00E51769">
        <w:t xml:space="preserve">the </w:t>
      </w:r>
      <w:r>
        <w:t>Not_Current_Symptom since t</w:t>
      </w:r>
      <w:r w:rsidRPr="00410760">
        <w:t xml:space="preserve">he word resolution </w:t>
      </w:r>
      <w:r w:rsidR="00E51769">
        <w:t>indicates the symptom</w:t>
      </w:r>
      <w:r w:rsidRPr="00410760">
        <w:t xml:space="preserve"> was there and now it</w:t>
      </w:r>
      <w:r w:rsidR="00BB5713">
        <w:t>’</w:t>
      </w:r>
      <w:r w:rsidRPr="00410760">
        <w:t xml:space="preserve">s </w:t>
      </w:r>
      <w:r>
        <w:t>not</w:t>
      </w:r>
      <w:r w:rsidRPr="00410760">
        <w:t>.</w:t>
      </w:r>
    </w:p>
    <w:p w14:paraId="2AEB6850" w14:textId="77777777" w:rsidR="005F1D90" w:rsidRDefault="005F1D90" w:rsidP="004A554D"/>
    <w:p w14:paraId="6438FEF9" w14:textId="2867A32B" w:rsidR="00B4770B" w:rsidRDefault="00B4770B" w:rsidP="004A554D">
      <w:r>
        <w:t>Some examples of symptoms are:</w:t>
      </w:r>
    </w:p>
    <w:p w14:paraId="14FF1862" w14:textId="32C305F7" w:rsidR="00B4770B" w:rsidRDefault="00B4770B" w:rsidP="004A554D"/>
    <w:p w14:paraId="10F8917E" w14:textId="34511F8E" w:rsidR="006A3AA1" w:rsidRDefault="006A3AA1" w:rsidP="006A3AA1">
      <w:pPr>
        <w:pStyle w:val="ListParagraph"/>
        <w:numPr>
          <w:ilvl w:val="0"/>
          <w:numId w:val="30"/>
        </w:numPr>
      </w:pPr>
      <w:r>
        <w:t>“avoidance,” “intrusive memories,” “flashbacks,” “nightmares,” “hypervigilance,” “PTSD symptoms,” “anxiety,” “tension,” “panic attacks,” “palpitations</w:t>
      </w:r>
      <w:r w:rsidR="00102342">
        <w:t>,</w:t>
      </w:r>
      <w:r>
        <w:t>”</w:t>
      </w:r>
      <w:r w:rsidR="00102342">
        <w:t xml:space="preserve"> “irritability,” “worry” </w:t>
      </w:r>
      <w:r w:rsidR="00737A80">
        <w:t xml:space="preserve"> </w:t>
      </w:r>
    </w:p>
    <w:p w14:paraId="2C54525F" w14:textId="1EA1AAEC" w:rsidR="006A3AA1" w:rsidRDefault="006A3AA1" w:rsidP="006A3AA1">
      <w:pPr>
        <w:pStyle w:val="ListParagraph"/>
        <w:numPr>
          <w:ilvl w:val="0"/>
          <w:numId w:val="30"/>
        </w:numPr>
      </w:pPr>
      <w:r>
        <w:t>“</w:t>
      </w:r>
      <w:r w:rsidR="00102342">
        <w:t>decreased</w:t>
      </w:r>
      <w:r>
        <w:t xml:space="preserve"> appetite,” “weight gain/loss,” “sleeping all day,” “psychomotor retardation,” “psychomotor agitation,” “self-harm thoughts,” “suicidal ideation,”</w:t>
      </w:r>
      <w:r w:rsidRPr="000A775F">
        <w:t xml:space="preserve"> </w:t>
      </w:r>
      <w:r>
        <w:t>“attempted suicide,” “attempted to end his life</w:t>
      </w:r>
      <w:r w:rsidR="00102342">
        <w:t>,</w:t>
      </w:r>
      <w:r>
        <w:t>”</w:t>
      </w:r>
      <w:r w:rsidR="00102342">
        <w:t xml:space="preserve"> “mood </w:t>
      </w:r>
      <w:r w:rsidR="00102342" w:rsidRPr="00102342">
        <w:t>labile</w:t>
      </w:r>
      <w:r w:rsidR="00102342">
        <w:t>,” “loss</w:t>
      </w:r>
      <w:r w:rsidR="00681395">
        <w:t xml:space="preserve"> of interest</w:t>
      </w:r>
      <w:r w:rsidR="000C4670">
        <w:t>,</w:t>
      </w:r>
      <w:r w:rsidR="00102342">
        <w:t>”</w:t>
      </w:r>
      <w:r w:rsidR="000C4670">
        <w:t xml:space="preserve"> “</w:t>
      </w:r>
      <w:r w:rsidR="000C4670" w:rsidRPr="00410760">
        <w:t>worthless</w:t>
      </w:r>
      <w:r w:rsidR="000C4670">
        <w:t>ness”</w:t>
      </w:r>
    </w:p>
    <w:p w14:paraId="39E8C321" w14:textId="16891973" w:rsidR="006A3AA1" w:rsidRDefault="006A3AA1" w:rsidP="006A3AA1">
      <w:pPr>
        <w:pStyle w:val="ListParagraph"/>
        <w:numPr>
          <w:ilvl w:val="0"/>
          <w:numId w:val="30"/>
        </w:numPr>
      </w:pPr>
      <w:r>
        <w:t>“delusions,” “hallucinations,” “responding to internal stimuli,” “loosening of associations,” “psychotic symptoms,” “mania,” “behavioral dysregulation</w:t>
      </w:r>
      <w:r w:rsidR="00BB5713">
        <w:t>,</w:t>
      </w:r>
      <w:r>
        <w:t>”</w:t>
      </w:r>
      <w:r w:rsidR="00BB5713">
        <w:t xml:space="preserve"> “flight of ideas,” “impulsivity”</w:t>
      </w:r>
    </w:p>
    <w:p w14:paraId="6A1F6AC7" w14:textId="1A697085" w:rsidR="004A554D" w:rsidRDefault="004A554D" w:rsidP="00532DA3"/>
    <w:p w14:paraId="5A0E5E87" w14:textId="65409DE6" w:rsidR="00243D44" w:rsidRDefault="00243D44" w:rsidP="00532DA3">
      <w:r>
        <w:t>Some examples of things that aren’t symptoms:</w:t>
      </w:r>
    </w:p>
    <w:p w14:paraId="7AF6669B" w14:textId="59CB3148" w:rsidR="00243D44" w:rsidRDefault="00243D44" w:rsidP="00532DA3"/>
    <w:p w14:paraId="3D6C4972" w14:textId="77777777" w:rsidR="00ED092F" w:rsidRDefault="00ED092F" w:rsidP="00ED092F">
      <w:pPr>
        <w:pStyle w:val="ListParagraph"/>
        <w:numPr>
          <w:ilvl w:val="0"/>
          <w:numId w:val="37"/>
        </w:numPr>
      </w:pPr>
      <w:r w:rsidRPr="00DD3298">
        <w:t>General and common characteristics of people that are consider</w:t>
      </w:r>
      <w:r>
        <w:t>ed within</w:t>
      </w:r>
      <w:r w:rsidRPr="00DD3298">
        <w:t xml:space="preserve"> </w:t>
      </w:r>
      <w:r>
        <w:t xml:space="preserve">the </w:t>
      </w:r>
      <w:r w:rsidRPr="00DD3298">
        <w:t>normal</w:t>
      </w:r>
      <w:r>
        <w:t xml:space="preserve"> range are not annotated as symptoms, this includes “friendly and positive”,</w:t>
      </w:r>
      <w:r w:rsidRPr="00DA29F2">
        <w:t xml:space="preserve"> </w:t>
      </w:r>
      <w:r>
        <w:t>“bright and social</w:t>
      </w:r>
      <w:r w:rsidRPr="00DA29F2">
        <w:t>”</w:t>
      </w:r>
      <w:r>
        <w:t>, “goal-directed</w:t>
      </w:r>
      <w:r w:rsidRPr="00DA29F2">
        <w:t>”</w:t>
      </w:r>
      <w:r>
        <w:t>, “appetite is fair”, “i</w:t>
      </w:r>
      <w:r w:rsidRPr="00DA29F2">
        <w:t>nsight and judgment were fair”</w:t>
      </w:r>
      <w:r>
        <w:t xml:space="preserve"> and “</w:t>
      </w:r>
      <w:r w:rsidRPr="009A71B9">
        <w:t>poor coping skills</w:t>
      </w:r>
      <w:r>
        <w:t>”. None of those are psychiatric symptoms.</w:t>
      </w:r>
    </w:p>
    <w:p w14:paraId="192A1236" w14:textId="53F06433" w:rsidR="0036376C" w:rsidRDefault="00243D44" w:rsidP="0036376C">
      <w:pPr>
        <w:pStyle w:val="ListParagraph"/>
        <w:numPr>
          <w:ilvl w:val="0"/>
          <w:numId w:val="37"/>
        </w:numPr>
      </w:pPr>
      <w:r>
        <w:t>“</w:t>
      </w:r>
      <w:r w:rsidRPr="00410760">
        <w:t>Decompensation</w:t>
      </w:r>
      <w:r>
        <w:t>”</w:t>
      </w:r>
      <w:r w:rsidR="00E14F21">
        <w:t xml:space="preserve"> is not annotated because it is a way to state that a person is getting worse</w:t>
      </w:r>
      <w:r w:rsidR="00EB417D">
        <w:t xml:space="preserve"> and it is not a symptom by itself</w:t>
      </w:r>
      <w:r w:rsidR="00E14F21">
        <w:t>.</w:t>
      </w:r>
    </w:p>
    <w:p w14:paraId="58020900" w14:textId="357CB803" w:rsidR="004A554D" w:rsidRDefault="005C3E43" w:rsidP="004A554D">
      <w:pPr>
        <w:pStyle w:val="ListParagraph"/>
        <w:numPr>
          <w:ilvl w:val="0"/>
          <w:numId w:val="37"/>
        </w:numPr>
      </w:pPr>
      <w:r w:rsidRPr="00042769">
        <w:rPr>
          <w:rFonts w:cstheme="minorHAnsi"/>
          <w:color w:val="1A1A26"/>
        </w:rPr>
        <w:t xml:space="preserve">Annotate symptoms not dx. </w:t>
      </w:r>
      <w:r>
        <w:rPr>
          <w:rFonts w:cstheme="minorHAnsi"/>
          <w:color w:val="1A1A26"/>
        </w:rPr>
        <w:t>For e</w:t>
      </w:r>
      <w:r w:rsidRPr="00042769">
        <w:rPr>
          <w:rFonts w:cstheme="minorHAnsi"/>
          <w:color w:val="1A1A26"/>
        </w:rPr>
        <w:t xml:space="preserve">xample, Annotators will tag “anxiety” if it is mentioned as a </w:t>
      </w:r>
      <w:r w:rsidR="00926608" w:rsidRPr="00042769">
        <w:rPr>
          <w:rFonts w:cstheme="minorHAnsi"/>
          <w:color w:val="1A1A26"/>
        </w:rPr>
        <w:t>symptom but</w:t>
      </w:r>
      <w:r w:rsidRPr="00042769">
        <w:rPr>
          <w:rFonts w:cstheme="minorHAnsi"/>
          <w:color w:val="1A1A26"/>
        </w:rPr>
        <w:t xml:space="preserve"> will not tag it if it is mentioned as diagnosis. </w:t>
      </w:r>
      <w:r>
        <w:rPr>
          <w:rFonts w:cstheme="minorHAnsi"/>
          <w:color w:val="1A1A26"/>
        </w:rPr>
        <w:t>O</w:t>
      </w:r>
      <w:r w:rsidRPr="00042769">
        <w:rPr>
          <w:rFonts w:cstheme="minorHAnsi"/>
          <w:color w:val="1A1A26"/>
        </w:rPr>
        <w:t>ther example</w:t>
      </w:r>
      <w:r>
        <w:rPr>
          <w:rFonts w:cstheme="minorHAnsi"/>
          <w:color w:val="1A1A26"/>
        </w:rPr>
        <w:t xml:space="preserve">s </w:t>
      </w:r>
      <w:r w:rsidR="00D17A28">
        <w:rPr>
          <w:rFonts w:cstheme="minorHAnsi"/>
          <w:color w:val="1A1A26"/>
        </w:rPr>
        <w:t>are “</w:t>
      </w:r>
      <w:r w:rsidR="0036376C">
        <w:t>nervous tic disorder" and "history of tic disorder"</w:t>
      </w:r>
      <w:r>
        <w:t xml:space="preserve">. </w:t>
      </w:r>
      <w:r w:rsidR="0036376C">
        <w:t xml:space="preserve">Here </w:t>
      </w:r>
      <w:r w:rsidR="004A554D">
        <w:t>symptoms are used in the context of a diagnos</w:t>
      </w:r>
      <w:r w:rsidR="000B1E8D">
        <w:t>i</w:t>
      </w:r>
      <w:r w:rsidR="004A554D">
        <w:t>s</w:t>
      </w:r>
      <w:r w:rsidR="0036376C">
        <w:t xml:space="preserve"> so we do not annotate these spans</w:t>
      </w:r>
      <w:r w:rsidR="004A554D">
        <w:t>, but “tic” or “tics” in isolation would be annotated.</w:t>
      </w:r>
    </w:p>
    <w:p w14:paraId="1CD9D833" w14:textId="6C47CDC1" w:rsidR="00ED092F" w:rsidRDefault="00ED092F" w:rsidP="004A554D">
      <w:pPr>
        <w:pStyle w:val="ListParagraph"/>
        <w:numPr>
          <w:ilvl w:val="0"/>
          <w:numId w:val="37"/>
        </w:numPr>
      </w:pPr>
      <w:r w:rsidRPr="00A90746">
        <w:t xml:space="preserve">Don’t tag </w:t>
      </w:r>
      <w:r>
        <w:t>“</w:t>
      </w:r>
      <w:r w:rsidRPr="00A90746">
        <w:t>Risk of harm to self and/or others</w:t>
      </w:r>
      <w:r>
        <w:t>”</w:t>
      </w:r>
      <w:r w:rsidRPr="00A90746">
        <w:t xml:space="preserve"> as it is </w:t>
      </w:r>
      <w:r>
        <w:t xml:space="preserve">a </w:t>
      </w:r>
      <w:r w:rsidRPr="00A90746">
        <w:t xml:space="preserve">risk </w:t>
      </w:r>
      <w:r>
        <w:t xml:space="preserve">and </w:t>
      </w:r>
      <w:r w:rsidRPr="00A90746">
        <w:t xml:space="preserve">not </w:t>
      </w:r>
      <w:r>
        <w:t xml:space="preserve">an </w:t>
      </w:r>
      <w:r w:rsidRPr="00A90746">
        <w:t>actual symptom</w:t>
      </w:r>
      <w:r>
        <w:t>.</w:t>
      </w:r>
    </w:p>
    <w:p w14:paraId="29D2DE31" w14:textId="6347CB69" w:rsidR="004A554D" w:rsidRDefault="004A554D" w:rsidP="004A554D"/>
    <w:p w14:paraId="3E623118" w14:textId="77777777" w:rsidR="00FB2180" w:rsidRDefault="00FB2180" w:rsidP="00FB2180">
      <w:pPr>
        <w:jc w:val="both"/>
      </w:pPr>
      <w:r w:rsidRPr="00D536D1">
        <w:t xml:space="preserve">When annotating violent behavior, we often see sub symptoms like "took a scalpel and cut him", these very specific actions are not annotated. What we do annotate are more generic descriptions like "hurting people physically". Similarly, there are many variants of suicidal behavior. But that specific behavior is usually not used to describe a symptom. For example, in </w:t>
      </w:r>
      <w:r w:rsidRPr="00D536D1">
        <w:lastRenderedPageBreak/>
        <w:t>“patient attempted suicide by taking pills”, it is “attempted suicide” that should be annotated as a symptom, not the entire phrase or “taking pills”. Another example is</w:t>
      </w:r>
      <w:r>
        <w:t xml:space="preserve"> “</w:t>
      </w:r>
      <w:r w:rsidRPr="00D536D1">
        <w:t>violent behavior due to [</w:t>
      </w:r>
      <w:r w:rsidRPr="00FC5296">
        <w:rPr>
          <w:color w:val="4472C4" w:themeColor="accent1"/>
        </w:rPr>
        <w:t>delusional thoughts</w:t>
      </w:r>
      <w:r w:rsidRPr="00D536D1">
        <w:t>]</w:t>
      </w:r>
      <w:r>
        <w:t>”, where the thoughts are the symptom, not the violent behavior. On the other hand, if we have “patient overdosed on pills” then that specific action is all we have and we should annotate that.</w:t>
      </w:r>
    </w:p>
    <w:p w14:paraId="58023D4F" w14:textId="77777777" w:rsidR="00FB2180" w:rsidRDefault="00FB2180" w:rsidP="00FB2180"/>
    <w:p w14:paraId="68F6E680" w14:textId="77777777" w:rsidR="00FB2180" w:rsidRDefault="00FB2180" w:rsidP="00FB2180">
      <w:pPr>
        <w:jc w:val="both"/>
      </w:pPr>
      <w:r w:rsidRPr="00410760">
        <w:t xml:space="preserve">When </w:t>
      </w:r>
      <w:r>
        <w:t xml:space="preserve">the </w:t>
      </w:r>
      <w:r w:rsidRPr="00410760">
        <w:t xml:space="preserve">text mentions </w:t>
      </w:r>
      <w:r>
        <w:t>“</w:t>
      </w:r>
      <w:r w:rsidRPr="00410760">
        <w:t>PRN</w:t>
      </w:r>
      <w:r>
        <w:t>”</w:t>
      </w:r>
      <w:r w:rsidRPr="00410760">
        <w:t xml:space="preserve"> or </w:t>
      </w:r>
      <w:r>
        <w:t>“</w:t>
      </w:r>
      <w:r w:rsidRPr="00410760">
        <w:t>at pt’s request</w:t>
      </w:r>
      <w:r>
        <w:t>”</w:t>
      </w:r>
      <w:r w:rsidRPr="00410760">
        <w:t xml:space="preserve"> </w:t>
      </w:r>
      <w:r>
        <w:t>as in “</w:t>
      </w:r>
      <w:r w:rsidRPr="00410760">
        <w:t>PRN acute anxiety /agitation/ insomnia at pt’s request</w:t>
      </w:r>
      <w:r>
        <w:t>” then do not</w:t>
      </w:r>
      <w:r w:rsidRPr="00410760">
        <w:t xml:space="preserve"> tag </w:t>
      </w:r>
      <w:r>
        <w:t xml:space="preserve">“anxiety etcetera </w:t>
      </w:r>
      <w:r w:rsidRPr="00410760">
        <w:t xml:space="preserve">as symptoms because it doesn't mean that the patient has these symptoms. It is just saying medications will </w:t>
      </w:r>
      <w:r>
        <w:t xml:space="preserve">be </w:t>
      </w:r>
      <w:r w:rsidRPr="00410760">
        <w:t>offer</w:t>
      </w:r>
      <w:r>
        <w:t>ed</w:t>
      </w:r>
      <w:r w:rsidRPr="00410760">
        <w:t xml:space="preserve"> should the patient have anxiety, agitation, or insomnia, in case they have it. It's not actually saying they do. However, when text says </w:t>
      </w:r>
      <w:r>
        <w:t>“</w:t>
      </w:r>
      <w:r w:rsidRPr="00410760">
        <w:t xml:space="preserve">patient was treated with </w:t>
      </w:r>
      <w:r>
        <w:t>&lt;</w:t>
      </w:r>
      <w:r w:rsidRPr="00410760">
        <w:t>drug</w:t>
      </w:r>
      <w:r>
        <w:t>&gt;</w:t>
      </w:r>
      <w:r w:rsidRPr="00410760">
        <w:t xml:space="preserve"> for </w:t>
      </w:r>
      <w:r>
        <w:t>[</w:t>
      </w:r>
      <w:r w:rsidRPr="00410760">
        <w:t>anxiety /agitation/ insomnia]</w:t>
      </w:r>
      <w:r>
        <w:t>”</w:t>
      </w:r>
      <w:r w:rsidRPr="00410760">
        <w:t xml:space="preserve">, </w:t>
      </w:r>
      <w:r>
        <w:t xml:space="preserve">then </w:t>
      </w:r>
      <w:r w:rsidRPr="00410760">
        <w:t>“anxiety”</w:t>
      </w:r>
      <w:r>
        <w:t>,</w:t>
      </w:r>
      <w:r w:rsidRPr="00410760">
        <w:t xml:space="preserve"> “agitation”</w:t>
      </w:r>
      <w:r>
        <w:t xml:space="preserve"> or</w:t>
      </w:r>
      <w:r w:rsidRPr="00410760">
        <w:t xml:space="preserve"> “insomnia” should be tagged.</w:t>
      </w:r>
    </w:p>
    <w:p w14:paraId="1A11F7F5" w14:textId="5EBC5738" w:rsidR="00FB2180" w:rsidRDefault="00FB2180" w:rsidP="004A554D"/>
    <w:p w14:paraId="7A6AE445" w14:textId="5A12F427" w:rsidR="00D47768" w:rsidRDefault="00D47768" w:rsidP="004A554D">
      <w:r>
        <w:t>Some other cases:</w:t>
      </w:r>
    </w:p>
    <w:p w14:paraId="242D5722" w14:textId="77777777" w:rsidR="00D47768" w:rsidRDefault="00D47768" w:rsidP="004A554D"/>
    <w:p w14:paraId="7237B8E0" w14:textId="618AC2CD" w:rsidR="00D47768" w:rsidRDefault="00D47768" w:rsidP="00D47768">
      <w:pPr>
        <w:pStyle w:val="ListParagraph"/>
        <w:numPr>
          <w:ilvl w:val="0"/>
          <w:numId w:val="26"/>
        </w:numPr>
        <w:rPr>
          <w:color w:val="000000" w:themeColor="text1"/>
        </w:rPr>
      </w:pPr>
      <w:r>
        <w:rPr>
          <w:color w:val="000000" w:themeColor="text1"/>
        </w:rPr>
        <w:t>In “</w:t>
      </w:r>
      <w:r w:rsidRPr="001B12D6">
        <w:rPr>
          <w:color w:val="000000" w:themeColor="text1"/>
        </w:rPr>
        <w:t>scratch herself superficially as self-injury</w:t>
      </w:r>
      <w:r>
        <w:rPr>
          <w:color w:val="000000" w:themeColor="text1"/>
        </w:rPr>
        <w:t>”</w:t>
      </w:r>
      <w:r w:rsidRPr="001B12D6">
        <w:rPr>
          <w:color w:val="000000" w:themeColor="text1"/>
        </w:rPr>
        <w:t xml:space="preserve">, tag “self-injury” as symptom. </w:t>
      </w:r>
      <w:r>
        <w:rPr>
          <w:color w:val="000000" w:themeColor="text1"/>
        </w:rPr>
        <w:t>But “</w:t>
      </w:r>
      <w:r w:rsidRPr="001B12D6">
        <w:rPr>
          <w:color w:val="000000" w:themeColor="text1"/>
        </w:rPr>
        <w:t>scratch herself superficially</w:t>
      </w:r>
      <w:r>
        <w:rPr>
          <w:color w:val="000000" w:themeColor="text1"/>
        </w:rPr>
        <w:t>”</w:t>
      </w:r>
      <w:r w:rsidRPr="001B12D6">
        <w:rPr>
          <w:color w:val="000000" w:themeColor="text1"/>
        </w:rPr>
        <w:t xml:space="preserve"> will not be tagged because it is description of self-injury which has already been tagged. If a sentence contains only [scratch herself superficially] without mentioning self-injury, we will tag it. Similarly, we will not tag description of suicide attempts (e.g., jump from a bridge) unless the term -suicide attempt- is not there.</w:t>
      </w:r>
    </w:p>
    <w:p w14:paraId="23602CAF" w14:textId="1E63F532" w:rsidR="00D47768" w:rsidRDefault="00D47768" w:rsidP="00D47768">
      <w:pPr>
        <w:pStyle w:val="ListParagraph"/>
        <w:numPr>
          <w:ilvl w:val="0"/>
          <w:numId w:val="26"/>
        </w:numPr>
        <w:rPr>
          <w:color w:val="000000" w:themeColor="text1"/>
        </w:rPr>
      </w:pPr>
      <w:r w:rsidRPr="001B12D6">
        <w:rPr>
          <w:color w:val="000000" w:themeColor="text1"/>
        </w:rPr>
        <w:t>Tag “frustration tolerance was low” as symptom of borderline personality disorder</w:t>
      </w:r>
      <w:r>
        <w:rPr>
          <w:color w:val="000000" w:themeColor="text1"/>
        </w:rPr>
        <w:t>.</w:t>
      </w:r>
    </w:p>
    <w:p w14:paraId="660ED8E0" w14:textId="1CA749ED" w:rsidR="00811A79" w:rsidRPr="00410760" w:rsidRDefault="00811A79" w:rsidP="00811A79">
      <w:pPr>
        <w:pStyle w:val="ListParagraph"/>
        <w:numPr>
          <w:ilvl w:val="0"/>
          <w:numId w:val="26"/>
        </w:numPr>
      </w:pPr>
      <w:r w:rsidRPr="00410760">
        <w:t>Tag “disappointed in herself”, as it captures concept of low self-esteem, worthless</w:t>
      </w:r>
      <w:r>
        <w:t>ness.</w:t>
      </w:r>
    </w:p>
    <w:p w14:paraId="62A2F2CC" w14:textId="6EAEC8BC" w:rsidR="00811A79" w:rsidRDefault="00811A79" w:rsidP="00811A79">
      <w:pPr>
        <w:pStyle w:val="ListParagraph"/>
        <w:numPr>
          <w:ilvl w:val="0"/>
          <w:numId w:val="26"/>
        </w:numPr>
      </w:pPr>
      <w:r w:rsidRPr="00410760">
        <w:t>Tag “characterological dysphoria”</w:t>
      </w:r>
      <w:r>
        <w:t xml:space="preserve"> and </w:t>
      </w:r>
      <w:r w:rsidRPr="001B12D6">
        <w:rPr>
          <w:color w:val="000000" w:themeColor="text1"/>
        </w:rPr>
        <w:t>“frustration tolerance was low”</w:t>
      </w:r>
      <w:r>
        <w:rPr>
          <w:color w:val="000000" w:themeColor="text1"/>
        </w:rPr>
        <w:t xml:space="preserve"> as symptoms</w:t>
      </w:r>
      <w:r w:rsidRPr="00410760">
        <w:t xml:space="preserve"> to capture</w:t>
      </w:r>
      <w:r>
        <w:t xml:space="preserve"> the</w:t>
      </w:r>
      <w:r w:rsidRPr="00410760">
        <w:t xml:space="preserve"> concept of borderline personality disorder symptom</w:t>
      </w:r>
      <w:r>
        <w:t>.</w:t>
      </w:r>
    </w:p>
    <w:p w14:paraId="7BC23F99" w14:textId="64D744E5" w:rsidR="00811A79" w:rsidRPr="00811A79" w:rsidRDefault="00811A79" w:rsidP="00811A79">
      <w:pPr>
        <w:pStyle w:val="ListParagraph"/>
        <w:numPr>
          <w:ilvl w:val="0"/>
          <w:numId w:val="26"/>
        </w:numPr>
      </w:pPr>
      <w:r>
        <w:rPr>
          <w:color w:val="000000" w:themeColor="text1"/>
        </w:rPr>
        <w:t>In “</w:t>
      </w:r>
      <w:r w:rsidRPr="001B12D6">
        <w:rPr>
          <w:color w:val="000000" w:themeColor="text1"/>
        </w:rPr>
        <w:t>recall of the rape</w:t>
      </w:r>
      <w:r>
        <w:rPr>
          <w:color w:val="000000" w:themeColor="text1"/>
        </w:rPr>
        <w:t>”</w:t>
      </w:r>
      <w:r w:rsidRPr="001B12D6">
        <w:rPr>
          <w:color w:val="000000" w:themeColor="text1"/>
        </w:rPr>
        <w:t xml:space="preserve">, tag “recall of the rape” as symptom to capture flashback. Also, tag “rape” as </w:t>
      </w:r>
      <w:r>
        <w:rPr>
          <w:color w:val="000000" w:themeColor="text1"/>
        </w:rPr>
        <w:t xml:space="preserve">a traumatic </w:t>
      </w:r>
      <w:r w:rsidRPr="001B12D6">
        <w:rPr>
          <w:color w:val="000000" w:themeColor="text1"/>
        </w:rPr>
        <w:t>event</w:t>
      </w:r>
      <w:r>
        <w:rPr>
          <w:color w:val="000000" w:themeColor="text1"/>
        </w:rPr>
        <w:t>.</w:t>
      </w:r>
    </w:p>
    <w:p w14:paraId="0615179E" w14:textId="77777777" w:rsidR="00D47768" w:rsidRDefault="00D47768" w:rsidP="004A554D"/>
    <w:p w14:paraId="645B6973" w14:textId="26D98706" w:rsidR="004A554D" w:rsidRDefault="004A554D" w:rsidP="004A554D">
      <w:r>
        <w:t>Symptoms can be annotated in cases like this:</w:t>
      </w:r>
    </w:p>
    <w:p w14:paraId="021DB8F7" w14:textId="77777777" w:rsidR="004A554D" w:rsidRDefault="004A554D" w:rsidP="004A554D"/>
    <w:p w14:paraId="19A2BFD1" w14:textId="781686A9" w:rsidR="004A554D" w:rsidRDefault="004A554D" w:rsidP="004A554D">
      <w:r>
        <w:tab/>
        <w:t>"[</w:t>
      </w:r>
      <w:r w:rsidRPr="00CC17DA">
        <w:rPr>
          <w:color w:val="4472C4" w:themeColor="accent1"/>
        </w:rPr>
        <w:t>suicide attempts</w:t>
      </w:r>
      <w:r w:rsidR="00CC17DA">
        <w:rPr>
          <w:color w:val="4472C4" w:themeColor="accent1"/>
        </w:rPr>
        <w:t>]</w:t>
      </w:r>
      <w:r>
        <w:t>/</w:t>
      </w:r>
      <w:r w:rsidR="00CC17DA">
        <w:t>[</w:t>
      </w:r>
      <w:r w:rsidRPr="00CC17DA">
        <w:rPr>
          <w:color w:val="4472C4" w:themeColor="accent1"/>
        </w:rPr>
        <w:t>self-harm</w:t>
      </w:r>
      <w:r>
        <w:t>]</w:t>
      </w:r>
      <w:r w:rsidR="00A25D06">
        <w:t xml:space="preserve"> </w:t>
      </w:r>
      <w:r>
        <w:t>{</w:t>
      </w:r>
      <w:r w:rsidR="00CE32F3">
        <w:t>Negation</w:t>
      </w:r>
      <w:r>
        <w:t>}: no past attempts"</w:t>
      </w:r>
    </w:p>
    <w:p w14:paraId="1DA5B0D6" w14:textId="77777777" w:rsidR="004A554D" w:rsidRDefault="004A554D" w:rsidP="004A554D"/>
    <w:p w14:paraId="47807074" w14:textId="4DA56A83" w:rsidR="004A554D" w:rsidRDefault="004A554D" w:rsidP="005F1D90">
      <w:pPr>
        <w:jc w:val="both"/>
      </w:pPr>
      <w:r>
        <w:t>The symptom occurs in a heading, which we usually do not annotate. But this is a very different header then something like "past history" which contains a generic name of a section, the current case is a very specific kind of header and will be annotated.</w:t>
      </w:r>
      <w:r w:rsidR="005F1D90">
        <w:t xml:space="preserve"> </w:t>
      </w:r>
      <w:r>
        <w:t>Two more cases that look like this</w:t>
      </w:r>
      <w:r w:rsidR="005F1D90">
        <w:t>, but with more complex symptoms</w:t>
      </w:r>
      <w:r>
        <w:t>:</w:t>
      </w:r>
    </w:p>
    <w:p w14:paraId="1D7BD679" w14:textId="77777777" w:rsidR="004A554D" w:rsidRDefault="004A554D" w:rsidP="004A554D"/>
    <w:p w14:paraId="75EAEB95" w14:textId="0A6411DA" w:rsidR="004A554D" w:rsidRDefault="004A554D" w:rsidP="004A554D">
      <w:r>
        <w:tab/>
        <w:t>"</w:t>
      </w:r>
      <w:r w:rsidR="008B185A">
        <w:t>[</w:t>
      </w:r>
      <w:r w:rsidRPr="008B185A">
        <w:rPr>
          <w:color w:val="4472C4" w:themeColor="accent1"/>
        </w:rPr>
        <w:t>speech</w:t>
      </w:r>
      <w:r w:rsidR="008B185A">
        <w:t>]</w:t>
      </w:r>
      <w:r>
        <w:t xml:space="preserve">: </w:t>
      </w:r>
      <w:r w:rsidR="008B185A">
        <w:t>[</w:t>
      </w:r>
      <w:r w:rsidRPr="008B185A">
        <w:rPr>
          <w:color w:val="4472C4" w:themeColor="accent1"/>
        </w:rPr>
        <w:t>increased rates</w:t>
      </w:r>
      <w:r w:rsidR="008B185A">
        <w:t>]</w:t>
      </w:r>
      <w:r>
        <w:t xml:space="preserve">, </w:t>
      </w:r>
      <w:r w:rsidR="008B185A">
        <w:t>[</w:t>
      </w:r>
      <w:r w:rsidRPr="008B185A">
        <w:rPr>
          <w:color w:val="4472C4" w:themeColor="accent1"/>
        </w:rPr>
        <w:t>prosody</w:t>
      </w:r>
      <w:r w:rsidR="008B185A">
        <w:t>]</w:t>
      </w:r>
      <w:r>
        <w:t xml:space="preserve">, </w:t>
      </w:r>
      <w:r w:rsidR="008B185A">
        <w:t>[</w:t>
      </w:r>
      <w:r w:rsidRPr="008B185A">
        <w:rPr>
          <w:color w:val="4472C4" w:themeColor="accent1"/>
        </w:rPr>
        <w:t>amount</w:t>
      </w:r>
      <w:r w:rsidR="008B185A">
        <w:t>]</w:t>
      </w:r>
      <w:r>
        <w:t xml:space="preserve"> and </w:t>
      </w:r>
      <w:r w:rsidR="008B185A">
        <w:t>[</w:t>
      </w:r>
      <w:r w:rsidRPr="008B185A">
        <w:rPr>
          <w:color w:val="4472C4" w:themeColor="accent1"/>
        </w:rPr>
        <w:t>volume</w:t>
      </w:r>
      <w:r w:rsidR="008B185A">
        <w:t>]</w:t>
      </w:r>
      <w:r>
        <w:t>"</w:t>
      </w:r>
    </w:p>
    <w:p w14:paraId="0B093CAB" w14:textId="22705DE2" w:rsidR="004A554D" w:rsidRDefault="004A554D" w:rsidP="004A554D">
      <w:r>
        <w:tab/>
        <w:t>"</w:t>
      </w:r>
      <w:r w:rsidR="008B185A">
        <w:t>[</w:t>
      </w:r>
      <w:r w:rsidRPr="008B185A">
        <w:rPr>
          <w:color w:val="4472C4" w:themeColor="accent1"/>
        </w:rPr>
        <w:t>Affect</w:t>
      </w:r>
      <w:r w:rsidR="008B185A">
        <w:t>]</w:t>
      </w:r>
      <w:r>
        <w:t xml:space="preserve">: </w:t>
      </w:r>
      <w:r w:rsidR="008B185A">
        <w:t>[</w:t>
      </w:r>
      <w:r w:rsidRPr="008B185A">
        <w:rPr>
          <w:color w:val="4472C4" w:themeColor="accent1"/>
        </w:rPr>
        <w:t>Increased range</w:t>
      </w:r>
      <w:r w:rsidR="008B185A">
        <w:t>]</w:t>
      </w:r>
      <w:r>
        <w:t xml:space="preserve">, </w:t>
      </w:r>
      <w:r w:rsidR="008B185A">
        <w:t>[</w:t>
      </w:r>
      <w:r w:rsidRPr="008B185A">
        <w:rPr>
          <w:color w:val="4472C4" w:themeColor="accent1"/>
        </w:rPr>
        <w:t>labile</w:t>
      </w:r>
      <w:r w:rsidR="008B185A">
        <w:t>]</w:t>
      </w:r>
      <w:r>
        <w:t xml:space="preserve"> ..."</w:t>
      </w:r>
    </w:p>
    <w:p w14:paraId="5D3D12DB" w14:textId="6A8F8E98" w:rsidR="004A554D" w:rsidRDefault="004A554D" w:rsidP="004A554D"/>
    <w:p w14:paraId="48F56A77" w14:textId="36064702" w:rsidR="004A554D" w:rsidRDefault="004A554D" w:rsidP="00FB2180">
      <w:pPr>
        <w:jc w:val="both"/>
      </w:pPr>
      <w:r>
        <w:t xml:space="preserve">In the first case we have </w:t>
      </w:r>
      <w:r w:rsidR="008B185A">
        <w:t xml:space="preserve">four </w:t>
      </w:r>
      <w:r>
        <w:t>symptoms and each of them has "speech" as one of its fragments. The second case is a bit different since “labile” stands by itself as a symp</w:t>
      </w:r>
      <w:r w:rsidR="004A29F9">
        <w:t>t</w:t>
      </w:r>
      <w:r>
        <w:t>om. “Increased range” will be bundled with “Affect” as a single symptom. Had the order been different (“labile” before “Increased range”) then we would have had [Affect]</w:t>
      </w:r>
      <w:r w:rsidR="00C1416C">
        <w:t xml:space="preserve"> and </w:t>
      </w:r>
      <w:r>
        <w:t>[Increased range] as two fragments of the one symptom.</w:t>
      </w:r>
    </w:p>
    <w:p w14:paraId="1A62204A" w14:textId="77777777" w:rsidR="0079443D" w:rsidRDefault="0079443D" w:rsidP="005863AF"/>
    <w:p w14:paraId="12600DCE" w14:textId="13CD04B5" w:rsidR="00306F2B" w:rsidRPr="00520888" w:rsidRDefault="0057419E" w:rsidP="00520888">
      <w:pPr>
        <w:pStyle w:val="Heading3"/>
      </w:pPr>
      <w:bookmarkStart w:id="10" w:name="_Toc123544531"/>
      <w:r>
        <w:t xml:space="preserve">2.3.1. </w:t>
      </w:r>
      <w:r w:rsidR="00306F2B" w:rsidRPr="00520888">
        <w:t>Implicit symptoms</w:t>
      </w:r>
      <w:bookmarkEnd w:id="10"/>
    </w:p>
    <w:p w14:paraId="3ABF67FC" w14:textId="77777777" w:rsidR="00042769" w:rsidRDefault="00042769" w:rsidP="005863AF"/>
    <w:p w14:paraId="6AD47EFB" w14:textId="09FE59DA" w:rsidR="005863AF" w:rsidRDefault="005863AF" w:rsidP="00FB2180">
      <w:pPr>
        <w:jc w:val="both"/>
      </w:pPr>
      <w:r w:rsidRPr="005863AF">
        <w:t>Annotate symptoms that are stated in the notes, skip symptoms that are indirectly inferred from the sentences</w:t>
      </w:r>
      <w:r w:rsidR="004E4B21">
        <w:t>. For example:</w:t>
      </w:r>
    </w:p>
    <w:p w14:paraId="247F2A5B" w14:textId="3D88A86B" w:rsidR="004E4B21" w:rsidRDefault="004E4B21" w:rsidP="005863AF"/>
    <w:p w14:paraId="02755E86" w14:textId="08718314" w:rsidR="004E4B21" w:rsidRDefault="004E4B21" w:rsidP="004E4B21">
      <w:r>
        <w:tab/>
        <w:t>"She felt that she did not have any mental illness and did not need to be in the hospital."</w:t>
      </w:r>
    </w:p>
    <w:p w14:paraId="4A05C25D" w14:textId="77777777" w:rsidR="004E4B21" w:rsidRDefault="004E4B21" w:rsidP="004E4B21"/>
    <w:p w14:paraId="3EB1F606" w14:textId="109C5B0A" w:rsidR="004E4B21" w:rsidRDefault="004E4B21" w:rsidP="00FB2180">
      <w:pPr>
        <w:jc w:val="both"/>
      </w:pPr>
      <w:r>
        <w:t>These are not symptom</w:t>
      </w:r>
      <w:r w:rsidR="003A0C59">
        <w:t>s</w:t>
      </w:r>
      <w:r>
        <w:t xml:space="preserve">, </w:t>
      </w:r>
      <w:r w:rsidR="00BB5D89">
        <w:t>although one</w:t>
      </w:r>
      <w:r>
        <w:t xml:space="preserve"> could argue </w:t>
      </w:r>
      <w:r w:rsidR="00BB5D89">
        <w:t>that this statement may be indicator of</w:t>
      </w:r>
      <w:r>
        <w:t xml:space="preserve"> "lack of insight" as a symptom. However, </w:t>
      </w:r>
      <w:r w:rsidR="003A0C59">
        <w:t xml:space="preserve">deducing </w:t>
      </w:r>
      <w:r>
        <w:t xml:space="preserve">this takes some mental </w:t>
      </w:r>
      <w:r w:rsidR="003A0C59">
        <w:t>effort</w:t>
      </w:r>
      <w:r>
        <w:t>, only annotate things that are in the text explicitly.</w:t>
      </w:r>
    </w:p>
    <w:p w14:paraId="2929D34F" w14:textId="77777777" w:rsidR="00D536D1" w:rsidRDefault="00D536D1" w:rsidP="004E7863"/>
    <w:p w14:paraId="6C6F5139" w14:textId="4702B3B1" w:rsidR="00306F2B" w:rsidRPr="00520888" w:rsidRDefault="0057419E" w:rsidP="00520888">
      <w:pPr>
        <w:pStyle w:val="Heading3"/>
      </w:pPr>
      <w:bookmarkStart w:id="11" w:name="_Toc123544532"/>
      <w:r>
        <w:t xml:space="preserve">2.3.2. </w:t>
      </w:r>
      <w:r w:rsidR="00306F2B" w:rsidRPr="00520888">
        <w:t>Negation</w:t>
      </w:r>
      <w:bookmarkEnd w:id="11"/>
    </w:p>
    <w:p w14:paraId="6420097F" w14:textId="77777777" w:rsidR="00306F2B" w:rsidRDefault="00306F2B" w:rsidP="004E7863"/>
    <w:p w14:paraId="4339719C" w14:textId="058BED6C" w:rsidR="004E7863" w:rsidRDefault="004E7863" w:rsidP="004E7863">
      <w:r w:rsidRPr="00422B31">
        <w:t xml:space="preserve">Negation is important information for clinicians to rule out or rule in dx and treatment plans. </w:t>
      </w:r>
    </w:p>
    <w:p w14:paraId="0DC83947" w14:textId="77777777" w:rsidR="004E7863" w:rsidRDefault="004E7863" w:rsidP="004E7863"/>
    <w:p w14:paraId="554A16D5" w14:textId="7D282434" w:rsidR="004E7863" w:rsidRDefault="004E7863" w:rsidP="004E7863">
      <w:pPr>
        <w:ind w:left="720"/>
      </w:pPr>
      <w:r>
        <w:t>She does not have flashbacks.</w:t>
      </w:r>
    </w:p>
    <w:p w14:paraId="165AD282" w14:textId="77777777" w:rsidR="004E7863" w:rsidRDefault="004E7863" w:rsidP="004E7863">
      <w:pPr>
        <w:ind w:left="720"/>
      </w:pPr>
      <w:r w:rsidRPr="00422B31">
        <w:t>She denies SI, HI, and access to a weapon.</w:t>
      </w:r>
    </w:p>
    <w:p w14:paraId="354A72A2" w14:textId="77777777" w:rsidR="004E7863" w:rsidRDefault="004E7863" w:rsidP="004E7863">
      <w:pPr>
        <w:ind w:left="720"/>
      </w:pPr>
      <w:r w:rsidRPr="00422B31">
        <w:t>She denies any mania symptoms, AH/VH, paranoia, ideas of reference, thought insertion, thought withdrawal, or thought broadcasting.</w:t>
      </w:r>
    </w:p>
    <w:p w14:paraId="041C8D8B" w14:textId="77777777" w:rsidR="004E7863" w:rsidRDefault="004E7863" w:rsidP="004E7863">
      <w:pPr>
        <w:ind w:left="720"/>
      </w:pPr>
      <w:r w:rsidRPr="00422B31">
        <w:t>She denies anxiety.</w:t>
      </w:r>
    </w:p>
    <w:p w14:paraId="566EB50F" w14:textId="77777777" w:rsidR="004E7863" w:rsidRDefault="004E7863" w:rsidP="004E7863"/>
    <w:p w14:paraId="7024D6B0" w14:textId="00E68298" w:rsidR="004E7863" w:rsidRDefault="004E7863" w:rsidP="00694D08">
      <w:pPr>
        <w:jc w:val="both"/>
      </w:pPr>
      <w:r>
        <w:t xml:space="preserve">There are two kinds of negation here, one where the text explicitly uses a negation marker (“not”) and one where the event is somehow qualified (“denies”). All events are assumed to be </w:t>
      </w:r>
      <w:r w:rsidR="00C93054">
        <w:t>non-negated</w:t>
      </w:r>
      <w:r w:rsidR="002F64F2">
        <w:t xml:space="preserve"> by default so negation should be marked explicitly:</w:t>
      </w:r>
    </w:p>
    <w:p w14:paraId="504D20C3" w14:textId="77777777" w:rsidR="004E7863" w:rsidRDefault="004E7863" w:rsidP="004E7863"/>
    <w:p w14:paraId="39EEB860" w14:textId="0DD0BCCC" w:rsidR="004E7863" w:rsidRPr="003B5DD8" w:rsidRDefault="004E7863" w:rsidP="004E7863">
      <w:pPr>
        <w:ind w:left="720"/>
      </w:pPr>
      <w:r w:rsidRPr="003B5DD8">
        <w:t xml:space="preserve">She does not have </w:t>
      </w:r>
      <w:r w:rsidRPr="003B5DD8">
        <w:rPr>
          <w:bCs/>
        </w:rPr>
        <w:t>[</w:t>
      </w:r>
      <w:r w:rsidRPr="00A57ECA">
        <w:rPr>
          <w:bCs/>
          <w:color w:val="4472C4" w:themeColor="accent1"/>
        </w:rPr>
        <w:t>flashbacks</w:t>
      </w:r>
      <w:r w:rsidRPr="003B5DD8">
        <w:rPr>
          <w:bCs/>
        </w:rPr>
        <w:t>]_{</w:t>
      </w:r>
      <w:r w:rsidR="000D012E" w:rsidRPr="003B5DD8">
        <w:rPr>
          <w:bCs/>
        </w:rPr>
        <w:t>Negation=True</w:t>
      </w:r>
      <w:r w:rsidRPr="003B5DD8">
        <w:rPr>
          <w:bCs/>
        </w:rPr>
        <w:t>}</w:t>
      </w:r>
      <w:r w:rsidRPr="003B5DD8">
        <w:t>.</w:t>
      </w:r>
    </w:p>
    <w:p w14:paraId="1624050F" w14:textId="66ABC974" w:rsidR="004E7863" w:rsidRPr="003B5DD8" w:rsidRDefault="004E7863" w:rsidP="004E7863">
      <w:pPr>
        <w:ind w:left="720"/>
      </w:pPr>
      <w:r w:rsidRPr="003B5DD8">
        <w:t xml:space="preserve">She denies </w:t>
      </w:r>
      <w:r w:rsidRPr="003B5DD8">
        <w:rPr>
          <w:bCs/>
        </w:rPr>
        <w:t>[</w:t>
      </w:r>
      <w:r w:rsidRPr="00A57ECA">
        <w:rPr>
          <w:bCs/>
          <w:color w:val="4472C4" w:themeColor="accent1"/>
        </w:rPr>
        <w:t>anxiety</w:t>
      </w:r>
      <w:r w:rsidRPr="003B5DD8">
        <w:rPr>
          <w:bCs/>
        </w:rPr>
        <w:t>]_{</w:t>
      </w:r>
      <w:r w:rsidR="000D012E" w:rsidRPr="003B5DD8">
        <w:rPr>
          <w:bCs/>
        </w:rPr>
        <w:t>Negation=True</w:t>
      </w:r>
      <w:r w:rsidRPr="003B5DD8">
        <w:rPr>
          <w:bCs/>
        </w:rPr>
        <w:t>}</w:t>
      </w:r>
      <w:r w:rsidRPr="003B5DD8">
        <w:t>.</w:t>
      </w:r>
    </w:p>
    <w:p w14:paraId="7EE2BD2E" w14:textId="77777777" w:rsidR="004E7863" w:rsidRDefault="004E7863" w:rsidP="004E7863"/>
    <w:p w14:paraId="5B807868" w14:textId="77777777" w:rsidR="004E7863" w:rsidRDefault="004E7863" w:rsidP="004E7863">
      <w:r>
        <w:t>This is different from cases where the negation is part of the symptom:</w:t>
      </w:r>
    </w:p>
    <w:p w14:paraId="6A9820CB" w14:textId="77777777" w:rsidR="004E7863" w:rsidRDefault="004E7863" w:rsidP="004E7863"/>
    <w:p w14:paraId="692F04FA" w14:textId="6D5B9433" w:rsidR="004E7863" w:rsidRDefault="004E7863" w:rsidP="004E7863">
      <w:r>
        <w:tab/>
        <w:t xml:space="preserve">… leading to him </w:t>
      </w:r>
      <w:r w:rsidRPr="003B5DD8">
        <w:rPr>
          <w:bCs/>
        </w:rPr>
        <w:t>[</w:t>
      </w:r>
      <w:r w:rsidRPr="00A57ECA">
        <w:rPr>
          <w:bCs/>
          <w:color w:val="4472C4" w:themeColor="accent1"/>
        </w:rPr>
        <w:t xml:space="preserve">not </w:t>
      </w:r>
      <w:r w:rsidR="000C4670">
        <w:rPr>
          <w:bCs/>
          <w:color w:val="4472C4" w:themeColor="accent1"/>
        </w:rPr>
        <w:t>sleeping for 2 days</w:t>
      </w:r>
      <w:r w:rsidRPr="003B5DD8">
        <w:rPr>
          <w:bCs/>
        </w:rPr>
        <w:t xml:space="preserve">] </w:t>
      </w:r>
      <w:r w:rsidRPr="003B5DD8">
        <w:t xml:space="preserve">and </w:t>
      </w:r>
      <w:r w:rsidRPr="003B5DD8">
        <w:rPr>
          <w:bCs/>
        </w:rPr>
        <w:t>[</w:t>
      </w:r>
      <w:r w:rsidRPr="00A57ECA">
        <w:rPr>
          <w:bCs/>
          <w:color w:val="4472C4" w:themeColor="accent1"/>
        </w:rPr>
        <w:t xml:space="preserve">not </w:t>
      </w:r>
      <w:r w:rsidR="000C4670">
        <w:rPr>
          <w:bCs/>
          <w:color w:val="4472C4" w:themeColor="accent1"/>
        </w:rPr>
        <w:t>eating</w:t>
      </w:r>
      <w:r w:rsidRPr="003B5DD8">
        <w:rPr>
          <w:bCs/>
        </w:rPr>
        <w:t>]</w:t>
      </w:r>
      <w:r w:rsidRPr="003B5DD8">
        <w:t>.</w:t>
      </w:r>
      <w:r w:rsidRPr="00422B31">
        <w:t xml:space="preserve"> </w:t>
      </w:r>
    </w:p>
    <w:p w14:paraId="4BDEE6FA" w14:textId="0F2811DF" w:rsidR="004E7863" w:rsidRDefault="004E7863" w:rsidP="004E7863">
      <w:r>
        <w:tab/>
        <w:t>(</w:t>
      </w:r>
      <w:r w:rsidR="00AD5059">
        <w:t xml:space="preserve">this is </w:t>
      </w:r>
      <w:r>
        <w:t>assuming here that th</w:t>
      </w:r>
      <w:r w:rsidR="00AD5059">
        <w:t>e above are true</w:t>
      </w:r>
      <w:r>
        <w:t xml:space="preserve"> symptoms</w:t>
      </w:r>
      <w:r w:rsidR="00C80F2A">
        <w:t>)</w:t>
      </w:r>
    </w:p>
    <w:p w14:paraId="414FDDD6" w14:textId="77777777" w:rsidR="004E7863" w:rsidRDefault="004E7863" w:rsidP="004E7863"/>
    <w:p w14:paraId="44ACB23B" w14:textId="28A1FE91" w:rsidR="00C1416C" w:rsidRDefault="004E7863" w:rsidP="00694D08">
      <w:pPr>
        <w:jc w:val="both"/>
      </w:pPr>
      <w:r w:rsidRPr="00422B31">
        <w:t>Negation of symptoms are usually tak</w:t>
      </w:r>
      <w:r w:rsidR="00FB55AE">
        <w:t>en</w:t>
      </w:r>
      <w:r w:rsidRPr="00422B31">
        <w:t xml:space="preserve"> at face value but sometimes there are inconsistenc</w:t>
      </w:r>
      <w:r w:rsidR="00FB55AE">
        <w:t>ies</w:t>
      </w:r>
      <w:r w:rsidRPr="00422B31">
        <w:t xml:space="preserve"> between what is observed and what is sai</w:t>
      </w:r>
      <w:r w:rsidR="00C1416C">
        <w:t>d. Consider the following example:</w:t>
      </w:r>
    </w:p>
    <w:p w14:paraId="617A3289" w14:textId="77777777" w:rsidR="00C1416C" w:rsidRDefault="00C1416C" w:rsidP="00694D08">
      <w:pPr>
        <w:jc w:val="both"/>
      </w:pPr>
    </w:p>
    <w:p w14:paraId="52B07E2B" w14:textId="5AEE1C18" w:rsidR="00C1416C" w:rsidRDefault="00C1416C" w:rsidP="00C1416C">
      <w:pPr>
        <w:ind w:firstLine="720"/>
        <w:jc w:val="both"/>
      </w:pPr>
      <w:r>
        <w:t xml:space="preserve">… </w:t>
      </w:r>
      <w:r w:rsidRPr="00C1416C">
        <w:t xml:space="preserve">the patient denies </w:t>
      </w:r>
      <w:r>
        <w:t>[</w:t>
      </w:r>
      <w:r w:rsidRPr="00400EF2">
        <w:rPr>
          <w:color w:val="0070C0"/>
        </w:rPr>
        <w:t>AH</w:t>
      </w:r>
      <w:r>
        <w:t xml:space="preserve">]_{Negation=True} … </w:t>
      </w:r>
    </w:p>
    <w:p w14:paraId="1E3D1A1D" w14:textId="6A3F12E4" w:rsidR="00C1416C" w:rsidRDefault="00C1416C" w:rsidP="00400EF2">
      <w:pPr>
        <w:ind w:firstLine="720"/>
        <w:jc w:val="both"/>
      </w:pPr>
      <w:r>
        <w:t>…</w:t>
      </w:r>
      <w:r w:rsidRPr="00C1416C">
        <w:t xml:space="preserve"> however </w:t>
      </w:r>
      <w:proofErr w:type="spellStart"/>
      <w:r w:rsidRPr="00C1416C">
        <w:t>pt</w:t>
      </w:r>
      <w:proofErr w:type="spellEnd"/>
      <w:r w:rsidRPr="00C1416C">
        <w:t xml:space="preserve"> is noted to be </w:t>
      </w:r>
      <w:r>
        <w:t>[</w:t>
      </w:r>
      <w:r w:rsidRPr="00400EF2">
        <w:rPr>
          <w:color w:val="0070C0"/>
        </w:rPr>
        <w:t>responding to internal stimuli</w:t>
      </w:r>
      <w:r>
        <w:t>].</w:t>
      </w:r>
    </w:p>
    <w:p w14:paraId="6C01D1E9" w14:textId="77777777" w:rsidR="00C1416C" w:rsidRDefault="00C1416C" w:rsidP="00694D08">
      <w:pPr>
        <w:jc w:val="both"/>
      </w:pPr>
    </w:p>
    <w:p w14:paraId="2FFE2C7E" w14:textId="190B9AE3" w:rsidR="004E7863" w:rsidRDefault="00C1416C" w:rsidP="00694D08">
      <w:pPr>
        <w:jc w:val="both"/>
      </w:pPr>
      <w:r>
        <w:t xml:space="preserve">We annotate what is said, so in this case we both annotate the patient’s statement and the remark by the </w:t>
      </w:r>
      <w:r w:rsidR="006D5612">
        <w:t>clin</w:t>
      </w:r>
      <w:r>
        <w:t>ician, even though they seem contradictory.</w:t>
      </w:r>
    </w:p>
    <w:p w14:paraId="765F6B56" w14:textId="77777777" w:rsidR="004A2592" w:rsidRDefault="004A2592" w:rsidP="004E7863"/>
    <w:p w14:paraId="45A5AE70" w14:textId="0088AB39" w:rsidR="004A2592" w:rsidRPr="00520888" w:rsidRDefault="0057419E" w:rsidP="00520888">
      <w:pPr>
        <w:pStyle w:val="Heading3"/>
      </w:pPr>
      <w:bookmarkStart w:id="12" w:name="_Toc123544533"/>
      <w:r>
        <w:lastRenderedPageBreak/>
        <w:t xml:space="preserve">2.3.3. </w:t>
      </w:r>
      <w:r w:rsidR="004A2592" w:rsidRPr="00520888">
        <w:t>What span to annotate</w:t>
      </w:r>
      <w:bookmarkEnd w:id="12"/>
    </w:p>
    <w:p w14:paraId="174F00FD" w14:textId="688F8428" w:rsidR="00E628A4" w:rsidRDefault="00E628A4" w:rsidP="00E628A4"/>
    <w:p w14:paraId="64CDD01D" w14:textId="54231C08" w:rsidR="009A28F1" w:rsidRDefault="009A28F1" w:rsidP="00694D08">
      <w:pPr>
        <w:jc w:val="both"/>
      </w:pPr>
      <w:r>
        <w:t>As with event extents, we ignore temporal and other qualifiers of the symptom and just annotate the core of the symp</w:t>
      </w:r>
      <w:r w:rsidR="00400F39">
        <w:t>t</w:t>
      </w:r>
      <w:r>
        <w:t>om, for example:</w:t>
      </w:r>
    </w:p>
    <w:p w14:paraId="4F7B2CD3" w14:textId="29185037" w:rsidR="009A28F1" w:rsidRDefault="009A28F1" w:rsidP="00E628A4"/>
    <w:p w14:paraId="24CA05CE" w14:textId="785BE5B4" w:rsidR="009A28F1" w:rsidRDefault="009A28F1" w:rsidP="009A28F1">
      <w:pPr>
        <w:ind w:firstLine="360"/>
      </w:pPr>
      <w:r w:rsidRPr="009A28F1">
        <w:t>generalized [</w:t>
      </w:r>
      <w:r w:rsidRPr="00862E51">
        <w:rPr>
          <w:color w:val="4472C4" w:themeColor="accent1"/>
        </w:rPr>
        <w:t>anxiety</w:t>
      </w:r>
      <w:r w:rsidRPr="009A28F1">
        <w:t>]</w:t>
      </w:r>
    </w:p>
    <w:p w14:paraId="78882C9D" w14:textId="3B5154D5" w:rsidR="009A28F1" w:rsidRDefault="009A28F1" w:rsidP="009A28F1">
      <w:pPr>
        <w:ind w:firstLine="360"/>
      </w:pPr>
      <w:r>
        <w:t>grandiose [</w:t>
      </w:r>
      <w:r w:rsidRPr="00862E51">
        <w:rPr>
          <w:color w:val="4472C4" w:themeColor="accent1"/>
        </w:rPr>
        <w:t>delusions</w:t>
      </w:r>
      <w:r>
        <w:t>]</w:t>
      </w:r>
    </w:p>
    <w:p w14:paraId="3A3031EA" w14:textId="2A6CF84A" w:rsidR="009A28F1" w:rsidRDefault="009A28F1" w:rsidP="009A28F1">
      <w:pPr>
        <w:ind w:firstLine="360"/>
      </w:pPr>
      <w:r>
        <w:t>episodic [</w:t>
      </w:r>
      <w:r w:rsidRPr="00862E51">
        <w:rPr>
          <w:color w:val="4472C4" w:themeColor="accent1"/>
        </w:rPr>
        <w:t>impulsivity</w:t>
      </w:r>
      <w:r>
        <w:t>]</w:t>
      </w:r>
    </w:p>
    <w:p w14:paraId="360BEDAD" w14:textId="77777777" w:rsidR="00F12690" w:rsidRDefault="00F12690" w:rsidP="00D411CF"/>
    <w:p w14:paraId="2A56DA34" w14:textId="38759AE5" w:rsidR="00D411CF" w:rsidRPr="00977C89" w:rsidRDefault="00D411CF" w:rsidP="00400EF2">
      <w:pPr>
        <w:jc w:val="both"/>
      </w:pPr>
      <w:r>
        <w:t>With “t</w:t>
      </w:r>
      <w:r w:rsidRPr="00977C89">
        <w:t>houghts of wanting to harm herself</w:t>
      </w:r>
      <w:r>
        <w:t>” you annotate the whole string and not just “harm herself” since the latter did not happen and can thus not be a symptom.</w:t>
      </w:r>
      <w:r w:rsidR="006D5612">
        <w:t xml:space="preserve"> In addition, </w:t>
      </w:r>
      <w:r w:rsidR="006D5612" w:rsidRPr="006D5612">
        <w:t>thoughts are an ideation</w:t>
      </w:r>
      <w:r w:rsidR="006D5612">
        <w:t xml:space="preserve"> and express more ambivalence than just “wanting to harm herself” and therefore</w:t>
      </w:r>
      <w:r w:rsidR="006D5612" w:rsidRPr="006D5612">
        <w:t xml:space="preserve"> </w:t>
      </w:r>
      <w:r w:rsidR="006D5612">
        <w:t xml:space="preserve">the whole phrase has a </w:t>
      </w:r>
      <w:r w:rsidR="006D5612" w:rsidRPr="006D5612">
        <w:t xml:space="preserve">different meaning than just </w:t>
      </w:r>
      <w:r w:rsidR="006D5612">
        <w:t>the last four words.</w:t>
      </w:r>
    </w:p>
    <w:p w14:paraId="7E0125B1" w14:textId="03FADE84" w:rsidR="00D411CF" w:rsidRDefault="00D411CF" w:rsidP="00D411CF"/>
    <w:p w14:paraId="3DACE747" w14:textId="77777777" w:rsidR="00850504" w:rsidRPr="001F6EA9" w:rsidRDefault="00850504" w:rsidP="00850504">
      <w:pPr>
        <w:rPr>
          <w:i/>
        </w:rPr>
      </w:pPr>
      <w:r w:rsidRPr="001F6EA9">
        <w:rPr>
          <w:i/>
        </w:rPr>
        <w:t>“history of complicated [</w:t>
      </w:r>
      <w:r w:rsidRPr="00862E51">
        <w:rPr>
          <w:i/>
          <w:color w:val="4472C4" w:themeColor="accent1"/>
        </w:rPr>
        <w:t>withdrawal</w:t>
      </w:r>
      <w:r w:rsidRPr="001F6EA9">
        <w:rPr>
          <w:i/>
        </w:rPr>
        <w:t>]”</w:t>
      </w:r>
    </w:p>
    <w:p w14:paraId="2D316A6F" w14:textId="0CE9EE0D" w:rsidR="00850504" w:rsidRPr="00B06703" w:rsidRDefault="00850504" w:rsidP="00400EF2">
      <w:pPr>
        <w:jc w:val="both"/>
      </w:pPr>
      <w:r>
        <w:t>Do not include “complicated” since it just refers to the severity of withdrawal symptoms. In general, those kinds of qualifiers are not included.</w:t>
      </w:r>
    </w:p>
    <w:p w14:paraId="4A37276C" w14:textId="3AAAAD8F" w:rsidR="00850504" w:rsidRDefault="00850504" w:rsidP="00D411CF"/>
    <w:p w14:paraId="095D365C" w14:textId="39DF158D" w:rsidR="0002769F" w:rsidRDefault="0002769F" w:rsidP="0002769F">
      <w:r w:rsidRPr="00402BD2">
        <w:t>“</w:t>
      </w:r>
      <w:r>
        <w:t>[</w:t>
      </w:r>
      <w:r w:rsidRPr="0002769F">
        <w:rPr>
          <w:color w:val="4472C4" w:themeColor="accent1"/>
        </w:rPr>
        <w:t>visual hallucinations</w:t>
      </w:r>
      <w:r>
        <w:t>]</w:t>
      </w:r>
      <w:r w:rsidRPr="00402BD2">
        <w:t>”</w:t>
      </w:r>
      <w:r>
        <w:t xml:space="preserve"> and </w:t>
      </w:r>
      <w:r w:rsidRPr="00402BD2">
        <w:t>“</w:t>
      </w:r>
      <w:r>
        <w:t>[</w:t>
      </w:r>
      <w:r>
        <w:rPr>
          <w:color w:val="4472C4" w:themeColor="accent1"/>
        </w:rPr>
        <w:t>auditory</w:t>
      </w:r>
      <w:r w:rsidRPr="0002769F">
        <w:rPr>
          <w:color w:val="4472C4" w:themeColor="accent1"/>
        </w:rPr>
        <w:t xml:space="preserve"> hallucinations</w:t>
      </w:r>
      <w:r>
        <w:t>]</w:t>
      </w:r>
      <w:r w:rsidRPr="00402BD2">
        <w:t>”</w:t>
      </w:r>
    </w:p>
    <w:p w14:paraId="7931674D" w14:textId="15DDA8D0" w:rsidR="0002769F" w:rsidRDefault="0002769F" w:rsidP="00400EF2">
      <w:pPr>
        <w:jc w:val="both"/>
      </w:pPr>
      <w:r>
        <w:t>We annotate the entire span and not just the second word</w:t>
      </w:r>
      <w:r w:rsidR="00E14F21">
        <w:t xml:space="preserve"> since the difference is clinically relevant</w:t>
      </w:r>
      <w:r>
        <w:t xml:space="preserve"> </w:t>
      </w:r>
      <w:r w:rsidR="00ED4F98">
        <w:t>showing</w:t>
      </w:r>
      <w:r>
        <w:t xml:space="preserve"> sexual trauma is more likely to cause auditory hallucinations.</w:t>
      </w:r>
      <w:r w:rsidR="00E14F21">
        <w:t xml:space="preserve"> In addition, these two are also often referred to as “AH” and “VH” where we would not just annotate the “H” (per the general rule of not annotating parts </w:t>
      </w:r>
      <w:r w:rsidR="00737A80">
        <w:t>o</w:t>
      </w:r>
      <w:r w:rsidR="00E14F21">
        <w:t>f words).</w:t>
      </w:r>
    </w:p>
    <w:p w14:paraId="40D1073D" w14:textId="7CDD463A" w:rsidR="0002769F" w:rsidRDefault="0002769F" w:rsidP="00D411CF"/>
    <w:p w14:paraId="4FDC1049" w14:textId="047AFFD6" w:rsidR="0002769F" w:rsidRDefault="0002769F" w:rsidP="00D411CF">
      <w:r w:rsidRPr="00F24832">
        <w:t>“</w:t>
      </w:r>
      <w:r>
        <w:t>[</w:t>
      </w:r>
      <w:r w:rsidRPr="0002769F">
        <w:rPr>
          <w:color w:val="4472C4" w:themeColor="accent1"/>
        </w:rPr>
        <w:t>delusions</w:t>
      </w:r>
      <w:r>
        <w:t>]</w:t>
      </w:r>
      <w:r w:rsidRPr="00F24832">
        <w:t xml:space="preserve"> with </w:t>
      </w:r>
      <w:r>
        <w:t>[</w:t>
      </w:r>
      <w:r w:rsidRPr="0002769F">
        <w:rPr>
          <w:color w:val="4472C4" w:themeColor="accent1"/>
        </w:rPr>
        <w:t>hyper-religious</w:t>
      </w:r>
      <w:r>
        <w:t>]</w:t>
      </w:r>
      <w:r w:rsidRPr="00F24832">
        <w:t xml:space="preserve"> themes”</w:t>
      </w:r>
    </w:p>
    <w:p w14:paraId="4742494E" w14:textId="5ABDB110" w:rsidR="0002769F" w:rsidRDefault="0002769F" w:rsidP="00400EF2">
      <w:pPr>
        <w:jc w:val="both"/>
      </w:pPr>
      <w:r>
        <w:t>This is annotated as one symptom with two fragments.</w:t>
      </w:r>
      <w:r w:rsidR="00755886">
        <w:t xml:space="preserve"> Note that “hyper-religious delusions” is a flavor of “delusions” so the above does not include to separate symptoms. </w:t>
      </w:r>
    </w:p>
    <w:p w14:paraId="4FED3457" w14:textId="1A076707" w:rsidR="00AC48EB" w:rsidRDefault="00AC48EB" w:rsidP="00AC48EB"/>
    <w:p w14:paraId="3B417B26" w14:textId="6D2D64B8" w:rsidR="00243D44" w:rsidRPr="00410760" w:rsidRDefault="00243D44" w:rsidP="00243D44">
      <w:r w:rsidRPr="00410760">
        <w:t>“</w:t>
      </w:r>
      <w:r>
        <w:t>[</w:t>
      </w:r>
      <w:r w:rsidRPr="00243D44">
        <w:rPr>
          <w:color w:val="4472C4" w:themeColor="accent1"/>
        </w:rPr>
        <w:t>feeling abandoned/hopeless/guilty/overwhelmed/suicidal</w:t>
      </w:r>
      <w:r>
        <w:t>]</w:t>
      </w:r>
      <w:r w:rsidRPr="00410760">
        <w:t>”</w:t>
      </w:r>
    </w:p>
    <w:p w14:paraId="29083762" w14:textId="415B11E2" w:rsidR="00243D44" w:rsidRDefault="00243D44" w:rsidP="00400EF2">
      <w:pPr>
        <w:jc w:val="both"/>
      </w:pPr>
      <w:r>
        <w:t xml:space="preserve">Include “feeling” </w:t>
      </w:r>
      <w:r w:rsidR="009D11AD">
        <w:t xml:space="preserve">since feeling abandoned, etcetera, is different from being abandoned. On the other hand, do not include “feeling” with “feeling suicidal” since when you feel suicidal you are in fact suicidal. </w:t>
      </w:r>
    </w:p>
    <w:p w14:paraId="4E7208DE" w14:textId="4D699EC9" w:rsidR="00243D44" w:rsidRDefault="00243D44" w:rsidP="00AC48EB"/>
    <w:p w14:paraId="67FD69CC" w14:textId="5F3CF190" w:rsidR="00542403" w:rsidRDefault="00542403" w:rsidP="00AC48EB">
      <w:r w:rsidRPr="00410760">
        <w:t>“</w:t>
      </w:r>
      <w:r>
        <w:t>[</w:t>
      </w:r>
      <w:r w:rsidRPr="00542403">
        <w:rPr>
          <w:color w:val="4472C4" w:themeColor="accent1"/>
        </w:rPr>
        <w:t>impulses to cut herself</w:t>
      </w:r>
      <w:r w:rsidR="001747A9" w:rsidRPr="001747A9">
        <w:rPr>
          <w:color w:val="000000" w:themeColor="text1"/>
        </w:rPr>
        <w:t>]</w:t>
      </w:r>
      <w:r w:rsidRPr="00410760">
        <w:t>”</w:t>
      </w:r>
    </w:p>
    <w:p w14:paraId="5F6153E4" w14:textId="7166AFC6" w:rsidR="00542403" w:rsidRDefault="00542403" w:rsidP="00400EF2">
      <w:pPr>
        <w:jc w:val="both"/>
      </w:pPr>
      <w:r>
        <w:t>Include “herself” in the symptom since the difference between self-injury and injuring other people is relevant.</w:t>
      </w:r>
    </w:p>
    <w:p w14:paraId="27DE649F" w14:textId="77777777" w:rsidR="002C09CD" w:rsidRDefault="002C09CD" w:rsidP="00AC48EB"/>
    <w:p w14:paraId="157D1E15" w14:textId="65D76232" w:rsidR="001747A9" w:rsidRDefault="00AC48EB" w:rsidP="001747A9">
      <w:pPr>
        <w:rPr>
          <w:color w:val="000000" w:themeColor="text1"/>
        </w:rPr>
      </w:pPr>
      <w:r w:rsidRPr="001B12D6">
        <w:rPr>
          <w:color w:val="000000" w:themeColor="text1"/>
        </w:rPr>
        <w:t>“</w:t>
      </w:r>
      <w:r w:rsidR="001747A9">
        <w:rPr>
          <w:color w:val="000000" w:themeColor="text1"/>
        </w:rPr>
        <w:t>[</w:t>
      </w:r>
      <w:r w:rsidRPr="001747A9">
        <w:rPr>
          <w:color w:val="0070C0"/>
        </w:rPr>
        <w:t>worry that she might hurt herself</w:t>
      </w:r>
      <w:r w:rsidR="001747A9">
        <w:rPr>
          <w:color w:val="000000" w:themeColor="text1"/>
        </w:rPr>
        <w:t>]</w:t>
      </w:r>
      <w:r w:rsidRPr="001B12D6">
        <w:rPr>
          <w:color w:val="000000" w:themeColor="text1"/>
        </w:rPr>
        <w:t>”</w:t>
      </w:r>
    </w:p>
    <w:p w14:paraId="19B8DFF1" w14:textId="0D401C99" w:rsidR="00526B4D" w:rsidRDefault="001747A9" w:rsidP="001747A9">
      <w:pPr>
        <w:rPr>
          <w:color w:val="000000" w:themeColor="text1"/>
        </w:rPr>
      </w:pPr>
      <w:r>
        <w:rPr>
          <w:color w:val="000000" w:themeColor="text1"/>
        </w:rPr>
        <w:t>T</w:t>
      </w:r>
      <w:r w:rsidRPr="001747A9">
        <w:rPr>
          <w:color w:val="000000" w:themeColor="text1"/>
        </w:rPr>
        <w:t xml:space="preserve">here is ambivalence here.  </w:t>
      </w:r>
      <w:r>
        <w:rPr>
          <w:color w:val="000000" w:themeColor="text1"/>
        </w:rPr>
        <w:t>The patient</w:t>
      </w:r>
      <w:r w:rsidRPr="001747A9">
        <w:rPr>
          <w:color w:val="000000" w:themeColor="text1"/>
        </w:rPr>
        <w:t xml:space="preserve"> wants to hurt self, but also does not</w:t>
      </w:r>
      <w:r>
        <w:rPr>
          <w:color w:val="000000" w:themeColor="text1"/>
        </w:rPr>
        <w:t xml:space="preserve"> want to and </w:t>
      </w:r>
      <w:r w:rsidRPr="001747A9">
        <w:rPr>
          <w:color w:val="000000" w:themeColor="text1"/>
        </w:rPr>
        <w:t>worries she will.</w:t>
      </w:r>
      <w:r>
        <w:rPr>
          <w:color w:val="000000" w:themeColor="text1"/>
        </w:rPr>
        <w:t xml:space="preserve"> We annotate the whole string.</w:t>
      </w:r>
      <w:r w:rsidDel="001747A9">
        <w:rPr>
          <w:color w:val="000000" w:themeColor="text1"/>
        </w:rPr>
        <w:t xml:space="preserve"> </w:t>
      </w:r>
    </w:p>
    <w:p w14:paraId="6F95CDE1" w14:textId="77777777" w:rsidR="001B45F8" w:rsidRPr="001747A9" w:rsidRDefault="001B45F8" w:rsidP="001747A9">
      <w:pPr>
        <w:rPr>
          <w:color w:val="000000" w:themeColor="text1"/>
        </w:rPr>
      </w:pPr>
    </w:p>
    <w:p w14:paraId="76BC14C4" w14:textId="77777777" w:rsidR="00781A22" w:rsidRDefault="00781A22">
      <w:pPr>
        <w:rPr>
          <w:ins w:id="13" w:author="Marc Verhagen" w:date="2023-01-11T21:14:00Z"/>
          <w:rFonts w:asciiTheme="majorHAnsi" w:eastAsiaTheme="majorEastAsia" w:hAnsiTheme="majorHAnsi" w:cstheme="majorBidi"/>
          <w:color w:val="2F5496" w:themeColor="accent1" w:themeShade="BF"/>
          <w:sz w:val="26"/>
          <w:szCs w:val="26"/>
        </w:rPr>
      </w:pPr>
      <w:bookmarkStart w:id="14" w:name="_Toc123544534"/>
      <w:ins w:id="15" w:author="Marc Verhagen" w:date="2023-01-11T21:14:00Z">
        <w:r>
          <w:br w:type="page"/>
        </w:r>
      </w:ins>
    </w:p>
    <w:p w14:paraId="7DF9285D" w14:textId="2EFE8EE1" w:rsidR="0035118E" w:rsidRDefault="00473A4F" w:rsidP="00534841">
      <w:pPr>
        <w:pStyle w:val="Heading2"/>
      </w:pPr>
      <w:r>
        <w:lastRenderedPageBreak/>
        <w:t xml:space="preserve">2.4. </w:t>
      </w:r>
      <w:r w:rsidR="00534841">
        <w:t xml:space="preserve">The </w:t>
      </w:r>
      <w:r w:rsidR="00FA0784">
        <w:t>SUBSTANCE</w:t>
      </w:r>
      <w:r w:rsidR="00534841">
        <w:t xml:space="preserve"> Tag</w:t>
      </w:r>
      <w:bookmarkEnd w:id="14"/>
    </w:p>
    <w:p w14:paraId="4A584AD3" w14:textId="68789E93" w:rsidR="0035118E" w:rsidRDefault="0035118E"/>
    <w:p w14:paraId="390C5B0D" w14:textId="4C43BAAD" w:rsidR="00AD40F6" w:rsidRDefault="00FA0784" w:rsidP="00400EF2">
      <w:pPr>
        <w:jc w:val="both"/>
      </w:pPr>
      <w:r w:rsidRPr="00FA0784">
        <w:t>A</w:t>
      </w:r>
      <w:r w:rsidR="005F478B">
        <w:t xml:space="preserve"> substance is a</w:t>
      </w:r>
      <w:r w:rsidRPr="00FA0784">
        <w:t xml:space="preserve"> drug, chemical, or other material (such as glue) that one is dependent on or uses habitually and that is often illegal or subject to government regulation.</w:t>
      </w:r>
      <w:r w:rsidR="00AD40F6">
        <w:t xml:space="preserve"> </w:t>
      </w:r>
      <w:r w:rsidR="00477480">
        <w:t xml:space="preserve">What we annotate is </w:t>
      </w:r>
      <w:r w:rsidR="00E8605E">
        <w:t>not</w:t>
      </w:r>
      <w:r w:rsidR="00477480">
        <w:t xml:space="preserve"> the substance itself, but a</w:t>
      </w:r>
      <w:r w:rsidR="00477480" w:rsidRPr="006F6E39">
        <w:t xml:space="preserve">ny </w:t>
      </w:r>
      <w:r w:rsidR="00477480">
        <w:t xml:space="preserve">text </w:t>
      </w:r>
      <w:r w:rsidR="00477480" w:rsidRPr="006F6E39">
        <w:t>span that gives information about a substance use disorder</w:t>
      </w:r>
      <w:r w:rsidR="00842592">
        <w:t xml:space="preserve"> (</w:t>
      </w:r>
      <w:r w:rsidR="00842592" w:rsidRPr="00842592">
        <w:t xml:space="preserve">daily/problematic use, </w:t>
      </w:r>
      <w:r w:rsidR="00EC1D20">
        <w:t xml:space="preserve">abuse, </w:t>
      </w:r>
      <w:r w:rsidR="006127BA">
        <w:t xml:space="preserve">dependence, </w:t>
      </w:r>
      <w:r w:rsidR="00842592" w:rsidRPr="00842592">
        <w:t>disorder and withdrawal</w:t>
      </w:r>
      <w:r w:rsidR="006127BA">
        <w:t>, IVDU, detox, DT</w:t>
      </w:r>
      <w:r w:rsidR="00842592">
        <w:t>)</w:t>
      </w:r>
      <w:r w:rsidR="00477480">
        <w:t>.</w:t>
      </w:r>
    </w:p>
    <w:p w14:paraId="6D379CD0" w14:textId="45CD4285" w:rsidR="00AD40F6" w:rsidRDefault="00A14D42" w:rsidP="00A14D42">
      <w:pPr>
        <w:tabs>
          <w:tab w:val="left" w:pos="6360"/>
        </w:tabs>
      </w:pPr>
      <w:r>
        <w:tab/>
      </w:r>
    </w:p>
    <w:p w14:paraId="6E7DC513" w14:textId="5F7BA817" w:rsidR="00A14D42" w:rsidRDefault="00A14D42" w:rsidP="00A14D42">
      <w:pPr>
        <w:tabs>
          <w:tab w:val="left" w:pos="6360"/>
        </w:tabs>
      </w:pPr>
      <w:r>
        <w:t>There are no properties on this extent tag.</w:t>
      </w:r>
    </w:p>
    <w:p w14:paraId="69FE6528" w14:textId="77777777" w:rsidR="00A14D42" w:rsidRDefault="00A14D42" w:rsidP="00A14D42">
      <w:pPr>
        <w:tabs>
          <w:tab w:val="left" w:pos="6360"/>
        </w:tabs>
      </w:pPr>
    </w:p>
    <w:p w14:paraId="03B9CFAA" w14:textId="291FB004" w:rsidR="00EB2709" w:rsidRDefault="00DA2BEA" w:rsidP="00400EF2">
      <w:pPr>
        <w:jc w:val="both"/>
        <w:rPr>
          <w:iCs/>
        </w:rPr>
      </w:pPr>
      <w:r w:rsidRPr="00DA2BEA">
        <w:rPr>
          <w:bCs/>
          <w:iCs/>
        </w:rPr>
        <w:t>Substance</w:t>
      </w:r>
      <w:r>
        <w:rPr>
          <w:bCs/>
          <w:iCs/>
        </w:rPr>
        <w:t>s</w:t>
      </w:r>
      <w:r w:rsidRPr="00DA2BEA">
        <w:rPr>
          <w:bCs/>
          <w:iCs/>
        </w:rPr>
        <w:t xml:space="preserve"> </w:t>
      </w:r>
      <w:r>
        <w:rPr>
          <w:bCs/>
          <w:iCs/>
        </w:rPr>
        <w:t>mentioned in</w:t>
      </w:r>
      <w:r w:rsidRPr="00DA2BEA">
        <w:rPr>
          <w:bCs/>
          <w:iCs/>
        </w:rPr>
        <w:t xml:space="preserve"> lab </w:t>
      </w:r>
      <w:r>
        <w:rPr>
          <w:bCs/>
          <w:iCs/>
        </w:rPr>
        <w:t>results are</w:t>
      </w:r>
      <w:r w:rsidRPr="00DA2BEA">
        <w:rPr>
          <w:bCs/>
          <w:iCs/>
        </w:rPr>
        <w:t xml:space="preserve"> not annotated. </w:t>
      </w:r>
      <w:r w:rsidRPr="00DA2BEA">
        <w:t>For example</w:t>
      </w:r>
      <w:r w:rsidRPr="00DA2BEA">
        <w:rPr>
          <w:iCs/>
        </w:rPr>
        <w:t xml:space="preserve">, </w:t>
      </w:r>
      <w:r>
        <w:rPr>
          <w:iCs/>
        </w:rPr>
        <w:t xml:space="preserve">we do not annotate “THC” or </w:t>
      </w:r>
      <w:r w:rsidR="00EB2709">
        <w:rPr>
          <w:iCs/>
        </w:rPr>
        <w:t>“</w:t>
      </w:r>
      <w:r w:rsidRPr="007D4683">
        <w:rPr>
          <w:iCs/>
        </w:rPr>
        <w:t>benzodiazepines</w:t>
      </w:r>
      <w:r w:rsidR="00EB2709">
        <w:rPr>
          <w:iCs/>
        </w:rPr>
        <w:t>”</w:t>
      </w:r>
      <w:r w:rsidRPr="00DA2BEA">
        <w:rPr>
          <w:iCs/>
        </w:rPr>
        <w:t xml:space="preserve"> </w:t>
      </w:r>
      <w:r>
        <w:rPr>
          <w:iCs/>
        </w:rPr>
        <w:t xml:space="preserve">in </w:t>
      </w:r>
      <w:r w:rsidRPr="00DA2BEA">
        <w:rPr>
          <w:iCs/>
        </w:rPr>
        <w:t>“Urine toxicology screens on arrival notable for THC and benzodiazepines.</w:t>
      </w:r>
      <w:r w:rsidR="001349DC">
        <w:rPr>
          <w:iCs/>
        </w:rPr>
        <w:t>”</w:t>
      </w:r>
    </w:p>
    <w:p w14:paraId="72B8E7C7" w14:textId="77777777" w:rsidR="00DA2BEA" w:rsidRDefault="00DA2BEA" w:rsidP="00FA0784"/>
    <w:p w14:paraId="7FF4F398" w14:textId="77777777" w:rsidR="00EB2709" w:rsidRDefault="00EB2709" w:rsidP="00EB2709">
      <w:r>
        <w:t>Examples:</w:t>
      </w:r>
    </w:p>
    <w:p w14:paraId="4CA86CFA" w14:textId="7332129D" w:rsidR="00EB2709" w:rsidRDefault="00EB2709" w:rsidP="00EB2709">
      <w:pPr>
        <w:pStyle w:val="ListParagraph"/>
        <w:numPr>
          <w:ilvl w:val="0"/>
          <w:numId w:val="25"/>
        </w:numPr>
      </w:pPr>
      <w:r>
        <w:t xml:space="preserve">relapsing with </w:t>
      </w:r>
      <w:r w:rsidRPr="00EB2709">
        <w:t>[</w:t>
      </w:r>
      <w:r w:rsidRPr="006073B3">
        <w:rPr>
          <w:color w:val="806000" w:themeColor="accent4" w:themeShade="80"/>
        </w:rPr>
        <w:t>IV heroin use</w:t>
      </w:r>
      <w:r w:rsidRPr="00EB2709">
        <w:t>]</w:t>
      </w:r>
    </w:p>
    <w:p w14:paraId="48AD1E86" w14:textId="4662E058" w:rsidR="00EB2709" w:rsidRPr="00EB2709" w:rsidRDefault="00EB2709" w:rsidP="00EB2709">
      <w:pPr>
        <w:pStyle w:val="ListParagraph"/>
        <w:numPr>
          <w:ilvl w:val="0"/>
          <w:numId w:val="25"/>
        </w:numPr>
      </w:pPr>
      <w:r>
        <w:t xml:space="preserve">history of </w:t>
      </w:r>
      <w:r w:rsidRPr="00EB2709">
        <w:t>[</w:t>
      </w:r>
      <w:r w:rsidRPr="006073B3">
        <w:rPr>
          <w:color w:val="806000" w:themeColor="accent4" w:themeShade="80"/>
        </w:rPr>
        <w:t>complicated withdrawal</w:t>
      </w:r>
      <w:r w:rsidRPr="00EB2709">
        <w:t>]</w:t>
      </w:r>
    </w:p>
    <w:p w14:paraId="1BE6E434" w14:textId="4F7BE47E" w:rsidR="00EB2709" w:rsidRPr="00EB2709" w:rsidRDefault="00EB2709" w:rsidP="00EB2709">
      <w:pPr>
        <w:pStyle w:val="ListParagraph"/>
        <w:numPr>
          <w:ilvl w:val="0"/>
          <w:numId w:val="25"/>
        </w:numPr>
      </w:pPr>
      <w:r>
        <w:t xml:space="preserve">current and ongoing </w:t>
      </w:r>
      <w:r w:rsidRPr="00EB2709">
        <w:t>[</w:t>
      </w:r>
      <w:r w:rsidRPr="006073B3">
        <w:rPr>
          <w:color w:val="806000" w:themeColor="accent4" w:themeShade="80"/>
        </w:rPr>
        <w:t>daily heroin use</w:t>
      </w:r>
      <w:r w:rsidRPr="00EB2709">
        <w:t>]</w:t>
      </w:r>
    </w:p>
    <w:p w14:paraId="3372C39F" w14:textId="318DC6B8" w:rsidR="00EB2709" w:rsidRPr="00EB2709" w:rsidRDefault="00EB2709" w:rsidP="00EB2709">
      <w:pPr>
        <w:pStyle w:val="ListParagraph"/>
        <w:numPr>
          <w:ilvl w:val="0"/>
          <w:numId w:val="25"/>
        </w:numPr>
      </w:pPr>
      <w:r>
        <w:t>with 10+ [</w:t>
      </w:r>
      <w:r w:rsidRPr="006073B3">
        <w:rPr>
          <w:color w:val="806000" w:themeColor="accent4" w:themeShade="80"/>
        </w:rPr>
        <w:t>detox</w:t>
      </w:r>
      <w:r>
        <w:t>] admissions</w:t>
      </w:r>
    </w:p>
    <w:p w14:paraId="164B3614" w14:textId="77777777" w:rsidR="00EB2709" w:rsidRDefault="00EB2709" w:rsidP="00FA0784"/>
    <w:p w14:paraId="7F416550" w14:textId="29E95B1E" w:rsidR="00EB2709" w:rsidRPr="00DA2BEA" w:rsidRDefault="00EB2709" w:rsidP="00400EF2">
      <w:pPr>
        <w:jc w:val="both"/>
        <w:rPr>
          <w:iCs/>
        </w:rPr>
      </w:pPr>
      <w:r>
        <w:rPr>
          <w:iCs/>
        </w:rPr>
        <w:t xml:space="preserve">We also do not annotate any frequencies associated with the disorder, as with the “detox” example above. On the other hand, we do annotate the full span in “[daily heroin use]” since the daily use is </w:t>
      </w:r>
      <w:r w:rsidR="00DA29F2">
        <w:rPr>
          <w:iCs/>
        </w:rPr>
        <w:t>essential in determining the presence of a disorder.</w:t>
      </w:r>
      <w:r w:rsidR="004226F4">
        <w:rPr>
          <w:iCs/>
        </w:rPr>
        <w:t xml:space="preserve"> </w:t>
      </w:r>
    </w:p>
    <w:p w14:paraId="3AA0C510" w14:textId="250F8292" w:rsidR="00DA2BEA" w:rsidRDefault="00DA2BEA" w:rsidP="00FA0784"/>
    <w:p w14:paraId="27477C28" w14:textId="77777777" w:rsidR="001C74EE" w:rsidRPr="00B06703" w:rsidRDefault="001C74EE" w:rsidP="001C74EE">
      <w:r>
        <w:t>“</w:t>
      </w:r>
      <w:r w:rsidRPr="00B06703">
        <w:t xml:space="preserve">active </w:t>
      </w:r>
      <w:r>
        <w:t>[</w:t>
      </w:r>
      <w:r w:rsidRPr="00850504">
        <w:rPr>
          <w:color w:val="806000" w:themeColor="accent4" w:themeShade="80"/>
        </w:rPr>
        <w:t>substance abuse</w:t>
      </w:r>
      <w:r w:rsidRPr="00B06703">
        <w:t>]</w:t>
      </w:r>
      <w:r>
        <w:t>”</w:t>
      </w:r>
    </w:p>
    <w:p w14:paraId="7C72C6FF" w14:textId="77777777" w:rsidR="001C74EE" w:rsidRDefault="001C74EE" w:rsidP="001C74EE">
      <w:r>
        <w:t>Do not include “active” since all it does is introduce temporal information.</w:t>
      </w:r>
    </w:p>
    <w:p w14:paraId="5006831F" w14:textId="77777777" w:rsidR="00410760" w:rsidRDefault="00410760" w:rsidP="005F478B"/>
    <w:p w14:paraId="69841C75" w14:textId="77777777" w:rsidR="00884079" w:rsidRDefault="00884079" w:rsidP="00884079"/>
    <w:p w14:paraId="5794EC73" w14:textId="2AD2D12C" w:rsidR="00FA0784" w:rsidRDefault="0057419E" w:rsidP="00FA0784">
      <w:pPr>
        <w:pStyle w:val="Heading2"/>
      </w:pPr>
      <w:bookmarkStart w:id="16" w:name="_Toc123544535"/>
      <w:r>
        <w:t xml:space="preserve">2.5. </w:t>
      </w:r>
      <w:r w:rsidR="00FA0784">
        <w:t xml:space="preserve">The </w:t>
      </w:r>
      <w:r w:rsidR="00FA0784" w:rsidRPr="0035118E">
        <w:t>TEMPORAL_</w:t>
      </w:r>
      <w:r w:rsidR="00FA0784">
        <w:t>FRAME Tag</w:t>
      </w:r>
      <w:bookmarkEnd w:id="16"/>
    </w:p>
    <w:p w14:paraId="073FE720" w14:textId="77777777" w:rsidR="00FA0784" w:rsidRDefault="00FA0784" w:rsidP="00FA0784"/>
    <w:p w14:paraId="55F78CFA" w14:textId="77777777" w:rsidR="00AD40F6" w:rsidRDefault="00FA0784" w:rsidP="00FA0784">
      <w:r>
        <w:t>Temporal information associated with an event</w:t>
      </w:r>
      <w:r w:rsidR="007955A8">
        <w:t xml:space="preserve">, </w:t>
      </w:r>
      <w:r>
        <w:t>symptom</w:t>
      </w:r>
      <w:r w:rsidR="007955A8">
        <w:t xml:space="preserve"> or substance</w:t>
      </w:r>
      <w:r>
        <w:t>.</w:t>
      </w:r>
    </w:p>
    <w:p w14:paraId="2BA9CE30" w14:textId="2C57C69B" w:rsidR="00AD40F6" w:rsidRDefault="00AD40F6" w:rsidP="00FA0784"/>
    <w:p w14:paraId="2533978C" w14:textId="77777777" w:rsidR="00AD40F6" w:rsidRDefault="00AD40F6" w:rsidP="00AD40F6">
      <w:r>
        <w:t>Properties:</w:t>
      </w:r>
    </w:p>
    <w:p w14:paraId="474991CD" w14:textId="77777777" w:rsidR="00AD40F6" w:rsidRDefault="00AD40F6" w:rsidP="00AD40F6"/>
    <w:tbl>
      <w:tblPr>
        <w:tblStyle w:val="TableGrid"/>
        <w:tblW w:w="0" w:type="auto"/>
        <w:tblInd w:w="108" w:type="dxa"/>
        <w:tblLayout w:type="fixed"/>
        <w:tblLook w:val="04A0" w:firstRow="1" w:lastRow="0" w:firstColumn="1" w:lastColumn="0" w:noHBand="0" w:noVBand="1"/>
      </w:tblPr>
      <w:tblGrid>
        <w:gridCol w:w="1800"/>
        <w:gridCol w:w="7560"/>
      </w:tblGrid>
      <w:tr w:rsidR="00AD40F6" w14:paraId="5C798157" w14:textId="77777777" w:rsidTr="00762E4F">
        <w:tc>
          <w:tcPr>
            <w:tcW w:w="1800" w:type="dxa"/>
          </w:tcPr>
          <w:p w14:paraId="6C6B4B4C" w14:textId="2EFEB094" w:rsidR="00AD40F6" w:rsidRDefault="00CE0265" w:rsidP="006F6E39">
            <w:pPr>
              <w:ind w:left="-85" w:firstLine="85"/>
            </w:pPr>
            <w:r>
              <w:t>Temporal_Type</w:t>
            </w:r>
          </w:p>
        </w:tc>
        <w:tc>
          <w:tcPr>
            <w:tcW w:w="7560" w:type="dxa"/>
          </w:tcPr>
          <w:p w14:paraId="6B349D0A" w14:textId="2016BFEB" w:rsidR="00AD40F6" w:rsidRDefault="00AD40F6" w:rsidP="00CE0265">
            <w:r>
              <w:t>The kind of temporal frame. Values: “</w:t>
            </w:r>
            <w:r w:rsidR="00CE0265">
              <w:t>A</w:t>
            </w:r>
            <w:r w:rsidRPr="00AD40F6">
              <w:t>ge</w:t>
            </w:r>
            <w:r>
              <w:t>”, “</w:t>
            </w:r>
            <w:r w:rsidR="00CE0265">
              <w:t>P</w:t>
            </w:r>
            <w:r w:rsidR="00CE0265" w:rsidRPr="00AD40F6">
              <w:t>eriod</w:t>
            </w:r>
            <w:r>
              <w:t>”, “</w:t>
            </w:r>
            <w:r w:rsidR="00CE0265">
              <w:t>T</w:t>
            </w:r>
            <w:r w:rsidR="00CE0265" w:rsidRPr="00AD40F6">
              <w:t>ime</w:t>
            </w:r>
            <w:r w:rsidRPr="00AD40F6">
              <w:t>-of-</w:t>
            </w:r>
            <w:r>
              <w:t>l</w:t>
            </w:r>
            <w:r w:rsidRPr="00AD40F6">
              <w:t>ife</w:t>
            </w:r>
            <w:r>
              <w:t>”, “</w:t>
            </w:r>
            <w:r w:rsidR="00CE0265">
              <w:t>E</w:t>
            </w:r>
            <w:r w:rsidR="00CE0265" w:rsidRPr="00AD40F6">
              <w:t>vent</w:t>
            </w:r>
            <w:r>
              <w:t>” and “</w:t>
            </w:r>
            <w:r w:rsidR="00CE0265">
              <w:t>D</w:t>
            </w:r>
            <w:r w:rsidR="00CE0265" w:rsidRPr="00AD40F6">
              <w:t>ate</w:t>
            </w:r>
            <w:r>
              <w:t>”.</w:t>
            </w:r>
          </w:p>
        </w:tc>
      </w:tr>
    </w:tbl>
    <w:p w14:paraId="3E6AE081" w14:textId="77777777" w:rsidR="00AD40F6" w:rsidRDefault="00AD40F6" w:rsidP="00FA0784"/>
    <w:p w14:paraId="399266F4" w14:textId="3FB04EFD" w:rsidR="00FA0784" w:rsidRDefault="006E296D" w:rsidP="00FA0784">
      <w:r>
        <w:t>The temporal type reflects t</w:t>
      </w:r>
      <w:r w:rsidR="00FA0784">
        <w:t xml:space="preserve">he various kinds of </w:t>
      </w:r>
      <w:r>
        <w:t xml:space="preserve">temporal </w:t>
      </w:r>
      <w:r w:rsidR="00FA0784">
        <w:t>information tha</w:t>
      </w:r>
      <w:r w:rsidR="00C60586">
        <w:t>t</w:t>
      </w:r>
      <w:r w:rsidR="00FA0784">
        <w:t xml:space="preserve"> can be captured:</w:t>
      </w:r>
    </w:p>
    <w:p w14:paraId="2A89C2A2" w14:textId="77777777" w:rsidR="006E296D" w:rsidRDefault="006E296D" w:rsidP="00C75B57"/>
    <w:tbl>
      <w:tblPr>
        <w:tblStyle w:val="TableGrid"/>
        <w:tblW w:w="0" w:type="auto"/>
        <w:tblInd w:w="108" w:type="dxa"/>
        <w:tblLook w:val="04A0" w:firstRow="1" w:lastRow="0" w:firstColumn="1" w:lastColumn="0" w:noHBand="0" w:noVBand="1"/>
      </w:tblPr>
      <w:tblGrid>
        <w:gridCol w:w="1342"/>
        <w:gridCol w:w="7900"/>
      </w:tblGrid>
      <w:tr w:rsidR="006E296D" w14:paraId="2E8AE3C5" w14:textId="77777777" w:rsidTr="00762E4F">
        <w:tc>
          <w:tcPr>
            <w:tcW w:w="1350" w:type="dxa"/>
          </w:tcPr>
          <w:p w14:paraId="11988D63" w14:textId="2C7E5932" w:rsidR="006E296D" w:rsidRDefault="006E296D" w:rsidP="00C75B57">
            <w:r>
              <w:t>Age</w:t>
            </w:r>
          </w:p>
        </w:tc>
        <w:tc>
          <w:tcPr>
            <w:tcW w:w="8010" w:type="dxa"/>
          </w:tcPr>
          <w:p w14:paraId="2474C3DE" w14:textId="67F7FAE5" w:rsidR="006E296D" w:rsidRDefault="006E296D" w:rsidP="00C75B57">
            <w:r>
              <w:t>T</w:t>
            </w:r>
            <w:r w:rsidRPr="0035118E">
              <w:t xml:space="preserve">he time of exposure </w:t>
            </w:r>
            <w:r>
              <w:t>as</w:t>
            </w:r>
            <w:r w:rsidRPr="0035118E">
              <w:t xml:space="preserve"> identif</w:t>
            </w:r>
            <w:r>
              <w:t>ied by</w:t>
            </w:r>
            <w:r w:rsidRPr="0035118E">
              <w:t xml:space="preserve"> the patient’s age</w:t>
            </w:r>
          </w:p>
        </w:tc>
      </w:tr>
      <w:tr w:rsidR="006E296D" w14:paraId="34B49717" w14:textId="77777777" w:rsidTr="00762E4F">
        <w:tc>
          <w:tcPr>
            <w:tcW w:w="1350" w:type="dxa"/>
          </w:tcPr>
          <w:p w14:paraId="2150BCAB" w14:textId="0630A48A" w:rsidR="006E296D" w:rsidRDefault="006E296D" w:rsidP="00C75B57">
            <w:r>
              <w:t>Period</w:t>
            </w:r>
          </w:p>
        </w:tc>
        <w:tc>
          <w:tcPr>
            <w:tcW w:w="8010" w:type="dxa"/>
          </w:tcPr>
          <w:p w14:paraId="3162C1E1" w14:textId="651EB5E8" w:rsidR="006E296D" w:rsidRDefault="006E296D" w:rsidP="00C75B57">
            <w:r>
              <w:t>The period or duration of the exposure (“for two years”, “after moving to Idaho”, “after 9/11”</w:t>
            </w:r>
            <w:r w:rsidR="00C43D9F">
              <w:t>, “six months ago”</w:t>
            </w:r>
            <w:r>
              <w:t>).</w:t>
            </w:r>
          </w:p>
        </w:tc>
      </w:tr>
      <w:tr w:rsidR="006E296D" w14:paraId="10200CED" w14:textId="77777777" w:rsidTr="00762E4F">
        <w:tc>
          <w:tcPr>
            <w:tcW w:w="1350" w:type="dxa"/>
          </w:tcPr>
          <w:p w14:paraId="0F150DFC" w14:textId="1324FFA7" w:rsidR="006E296D" w:rsidRDefault="006E296D" w:rsidP="00C75B57">
            <w:r>
              <w:t>Time-of-life</w:t>
            </w:r>
          </w:p>
        </w:tc>
        <w:tc>
          <w:tcPr>
            <w:tcW w:w="8010" w:type="dxa"/>
          </w:tcPr>
          <w:p w14:paraId="35C6365B" w14:textId="4CA9609A" w:rsidR="006E296D" w:rsidRDefault="006E296D" w:rsidP="006E296D">
            <w:r>
              <w:t>T</w:t>
            </w:r>
            <w:r w:rsidRPr="0035118E">
              <w:t xml:space="preserve">he time of exposure </w:t>
            </w:r>
            <w:r>
              <w:t>as</w:t>
            </w:r>
            <w:r w:rsidRPr="0035118E">
              <w:t xml:space="preserve"> identif</w:t>
            </w:r>
            <w:r>
              <w:t>ied by</w:t>
            </w:r>
            <w:r w:rsidRPr="0035118E">
              <w:t xml:space="preserve"> the patient’s </w:t>
            </w:r>
            <w:r>
              <w:t>life phase</w:t>
            </w:r>
            <w:r w:rsidRPr="0035118E">
              <w:t xml:space="preserve">, e.g., </w:t>
            </w:r>
            <w:r w:rsidR="00C43D9F">
              <w:t>“</w:t>
            </w:r>
            <w:r w:rsidRPr="0035118E">
              <w:t>childhood</w:t>
            </w:r>
            <w:r w:rsidR="00C43D9F">
              <w:t>”</w:t>
            </w:r>
            <w:r w:rsidRPr="0035118E">
              <w:t xml:space="preserve">, or </w:t>
            </w:r>
            <w:r w:rsidR="00C43D9F">
              <w:t>“</w:t>
            </w:r>
            <w:r w:rsidRPr="0035118E">
              <w:t>adolescent</w:t>
            </w:r>
            <w:r w:rsidR="00C43D9F">
              <w:t>”</w:t>
            </w:r>
            <w:r w:rsidRPr="0035118E">
              <w:t>.</w:t>
            </w:r>
          </w:p>
        </w:tc>
      </w:tr>
      <w:tr w:rsidR="006E296D" w14:paraId="3F6E3939" w14:textId="77777777" w:rsidTr="00762E4F">
        <w:tc>
          <w:tcPr>
            <w:tcW w:w="1350" w:type="dxa"/>
          </w:tcPr>
          <w:p w14:paraId="389CA362" w14:textId="0D706204" w:rsidR="006E296D" w:rsidRDefault="006E296D" w:rsidP="00C75B57">
            <w:r>
              <w:lastRenderedPageBreak/>
              <w:t>Event</w:t>
            </w:r>
          </w:p>
        </w:tc>
        <w:tc>
          <w:tcPr>
            <w:tcW w:w="8010" w:type="dxa"/>
          </w:tcPr>
          <w:p w14:paraId="6C34C4C9" w14:textId="5BDA8C59" w:rsidR="006E296D" w:rsidRDefault="006E296D" w:rsidP="00C75B57">
            <w:r>
              <w:t>Some event like “Korean war” or “9/11”</w:t>
            </w:r>
          </w:p>
        </w:tc>
      </w:tr>
      <w:tr w:rsidR="006E296D" w14:paraId="0FE3AD5C" w14:textId="77777777" w:rsidTr="00762E4F">
        <w:tc>
          <w:tcPr>
            <w:tcW w:w="1350" w:type="dxa"/>
          </w:tcPr>
          <w:p w14:paraId="02961042" w14:textId="2B6CFDB5" w:rsidR="006E296D" w:rsidRDefault="006E296D" w:rsidP="00C75B57">
            <w:r>
              <w:t>Date</w:t>
            </w:r>
          </w:p>
        </w:tc>
        <w:tc>
          <w:tcPr>
            <w:tcW w:w="8010" w:type="dxa"/>
          </w:tcPr>
          <w:p w14:paraId="51FA7191" w14:textId="3A035281" w:rsidR="006E296D" w:rsidRDefault="006E296D" w:rsidP="00C75B57">
            <w:r>
              <w:t>The date of the exposure</w:t>
            </w:r>
          </w:p>
        </w:tc>
      </w:tr>
    </w:tbl>
    <w:p w14:paraId="17948A58" w14:textId="77777777" w:rsidR="00E62F14" w:rsidRDefault="00E62F14" w:rsidP="00E62F14"/>
    <w:p w14:paraId="388BFE54" w14:textId="77777777" w:rsidR="00E62F14" w:rsidRDefault="00E62F14" w:rsidP="00E62F14">
      <w:r>
        <w:t>Examples:</w:t>
      </w:r>
    </w:p>
    <w:p w14:paraId="6DA8A45F" w14:textId="77777777" w:rsidR="00E62F14" w:rsidRDefault="00E62F14" w:rsidP="00E62F14"/>
    <w:p w14:paraId="05B25171" w14:textId="24EAFE4C" w:rsidR="00C43D9F" w:rsidRDefault="00E62F14" w:rsidP="00D26283">
      <w:pPr>
        <w:pStyle w:val="ListParagraph"/>
        <w:numPr>
          <w:ilvl w:val="0"/>
          <w:numId w:val="38"/>
        </w:numPr>
      </w:pPr>
      <w:r w:rsidRPr="003B5DD8">
        <w:t xml:space="preserve">“Reports significant h/o </w:t>
      </w:r>
      <w:r w:rsidRPr="00D26283">
        <w:rPr>
          <w:bCs/>
        </w:rPr>
        <w:t>[</w:t>
      </w:r>
      <w:r w:rsidRPr="00D26283">
        <w:rPr>
          <w:bCs/>
          <w:color w:val="C00000"/>
        </w:rPr>
        <w:t>physical</w:t>
      </w:r>
      <w:r w:rsidRPr="00D26283">
        <w:rPr>
          <w:bCs/>
        </w:rPr>
        <w:t>]</w:t>
      </w:r>
      <w:r w:rsidRPr="003B5DD8">
        <w:t xml:space="preserve"> and </w:t>
      </w:r>
      <w:r w:rsidRPr="00D26283">
        <w:rPr>
          <w:bCs/>
        </w:rPr>
        <w:t>[</w:t>
      </w:r>
      <w:r w:rsidRPr="00D26283">
        <w:rPr>
          <w:bCs/>
          <w:color w:val="C00000"/>
        </w:rPr>
        <w:t>verbal abuse</w:t>
      </w:r>
      <w:r w:rsidRPr="00D26283">
        <w:rPr>
          <w:bCs/>
        </w:rPr>
        <w:t>]</w:t>
      </w:r>
      <w:r w:rsidRPr="003B5DD8">
        <w:t xml:space="preserve"> </w:t>
      </w:r>
      <w:r w:rsidRPr="00D26283">
        <w:rPr>
          <w:bCs/>
        </w:rPr>
        <w:t>[</w:t>
      </w:r>
      <w:r w:rsidRPr="00D26283">
        <w:rPr>
          <w:bCs/>
          <w:color w:val="FFD966" w:themeColor="accent4" w:themeTint="99"/>
        </w:rPr>
        <w:t>during childhood</w:t>
      </w:r>
      <w:r w:rsidRPr="00D26283">
        <w:rPr>
          <w:bCs/>
        </w:rPr>
        <w:t>]</w:t>
      </w:r>
      <w:r w:rsidRPr="003B5DD8">
        <w:t xml:space="preserve"> by </w:t>
      </w:r>
      <w:r w:rsidRPr="00D26283">
        <w:rPr>
          <w:bCs/>
        </w:rPr>
        <w:t>[</w:t>
      </w:r>
      <w:r w:rsidRPr="00D26283">
        <w:rPr>
          <w:bCs/>
          <w:color w:val="70AD47" w:themeColor="accent6"/>
        </w:rPr>
        <w:t>stepfather</w:t>
      </w:r>
      <w:r w:rsidRPr="00D26283">
        <w:rPr>
          <w:bCs/>
        </w:rPr>
        <w:t>]</w:t>
      </w:r>
      <w:r w:rsidR="00C43D9F">
        <w:t>"</w:t>
      </w:r>
    </w:p>
    <w:p w14:paraId="79B6B1C4" w14:textId="1AD4D928" w:rsidR="00E62F14" w:rsidRDefault="00DB11C1" w:rsidP="00D26283">
      <w:pPr>
        <w:pStyle w:val="ListParagraph"/>
        <w:numPr>
          <w:ilvl w:val="0"/>
          <w:numId w:val="38"/>
        </w:numPr>
      </w:pPr>
      <w:r>
        <w:t>“</w:t>
      </w:r>
      <w:r w:rsidRPr="00DB11C1">
        <w:t xml:space="preserve">Significant trauma history approximately </w:t>
      </w:r>
      <w:r>
        <w:t>[</w:t>
      </w:r>
      <w:r w:rsidRPr="00DB11C1">
        <w:t>4 years ago</w:t>
      </w:r>
      <w:r>
        <w:t>].</w:t>
      </w:r>
      <w:r w:rsidRPr="00DB11C1">
        <w:t xml:space="preserve"> </w:t>
      </w:r>
    </w:p>
    <w:p w14:paraId="6351DFC9" w14:textId="1AEE1940" w:rsidR="00A05562" w:rsidRPr="003B5DD8" w:rsidRDefault="00A05562" w:rsidP="00D26283">
      <w:pPr>
        <w:pStyle w:val="ListParagraph"/>
        <w:numPr>
          <w:ilvl w:val="0"/>
          <w:numId w:val="38"/>
        </w:numPr>
      </w:pPr>
      <w:r>
        <w:t>T</w:t>
      </w:r>
      <w:r w:rsidRPr="003B5DD8">
        <w:t xml:space="preserve">he patient was </w:t>
      </w:r>
      <w:r w:rsidRPr="003B5DD8">
        <w:rPr>
          <w:bCs/>
        </w:rPr>
        <w:t>[</w:t>
      </w:r>
      <w:r w:rsidRPr="003B5DD8">
        <w:rPr>
          <w:bCs/>
          <w:color w:val="C00000"/>
        </w:rPr>
        <w:t>sexually molested</w:t>
      </w:r>
      <w:r w:rsidRPr="003B5DD8">
        <w:rPr>
          <w:bCs/>
        </w:rPr>
        <w:t>]</w:t>
      </w:r>
      <w:r w:rsidRPr="003B5DD8">
        <w:t xml:space="preserve"> at </w:t>
      </w:r>
      <w:r w:rsidRPr="003B5DD8">
        <w:rPr>
          <w:bCs/>
          <w:color w:val="FFD966" w:themeColor="accent4" w:themeTint="99"/>
        </w:rPr>
        <w:t xml:space="preserve">the </w:t>
      </w:r>
      <w:r>
        <w:rPr>
          <w:bCs/>
          <w:color w:val="FFD966" w:themeColor="accent4" w:themeTint="99"/>
        </w:rPr>
        <w:t>[</w:t>
      </w:r>
      <w:r w:rsidRPr="003B5DD8">
        <w:rPr>
          <w:bCs/>
          <w:color w:val="FFD966" w:themeColor="accent4" w:themeTint="99"/>
        </w:rPr>
        <w:t>age of 15</w:t>
      </w:r>
      <w:r w:rsidRPr="003B5DD8">
        <w:rPr>
          <w:bCs/>
        </w:rPr>
        <w:t>]</w:t>
      </w:r>
      <w:r w:rsidRPr="003B5DD8">
        <w:t xml:space="preserve"> by a </w:t>
      </w:r>
      <w:r w:rsidRPr="003B5DD8">
        <w:rPr>
          <w:bCs/>
        </w:rPr>
        <w:t>[</w:t>
      </w:r>
      <w:r w:rsidRPr="003B5DD8">
        <w:rPr>
          <w:bCs/>
          <w:color w:val="70AD47" w:themeColor="accent6"/>
        </w:rPr>
        <w:t xml:space="preserve">42 </w:t>
      </w:r>
      <w:proofErr w:type="spellStart"/>
      <w:r w:rsidRPr="003B5DD8">
        <w:rPr>
          <w:bCs/>
          <w:color w:val="70AD47" w:themeColor="accent6"/>
        </w:rPr>
        <w:t>yo</w:t>
      </w:r>
      <w:proofErr w:type="spellEnd"/>
      <w:r w:rsidRPr="003B5DD8">
        <w:rPr>
          <w:bCs/>
          <w:color w:val="70AD47" w:themeColor="accent6"/>
        </w:rPr>
        <w:t xml:space="preserve"> traveling artist</w:t>
      </w:r>
      <w:r w:rsidRPr="003B5DD8">
        <w:rPr>
          <w:bCs/>
        </w:rPr>
        <w:t>]</w:t>
      </w:r>
      <w:r w:rsidRPr="003B5DD8">
        <w:t xml:space="preserve"> while living in Idaho</w:t>
      </w:r>
    </w:p>
    <w:p w14:paraId="70CEA3B6" w14:textId="77777777" w:rsidR="00E62F14" w:rsidRDefault="00E62F14" w:rsidP="00E62F14"/>
    <w:p w14:paraId="31F57CB2" w14:textId="7EA38C10" w:rsidR="00D32E8B" w:rsidRDefault="00430993" w:rsidP="00400EF2">
      <w:pPr>
        <w:jc w:val="both"/>
      </w:pPr>
      <w:r>
        <w:t>The</w:t>
      </w:r>
      <w:r w:rsidR="00D32E8B">
        <w:t xml:space="preserve"> “</w:t>
      </w:r>
      <w:r>
        <w:t>Temporal_Type</w:t>
      </w:r>
      <w:r w:rsidR="00D32E8B">
        <w:t xml:space="preserve">” attribute on the tag distinguishes between the classes above, with values like age, </w:t>
      </w:r>
      <w:r w:rsidR="005066A4">
        <w:t>duration</w:t>
      </w:r>
      <w:r w:rsidR="00D32E8B">
        <w:t>, time-of-life, event, date.</w:t>
      </w:r>
    </w:p>
    <w:p w14:paraId="43383920" w14:textId="77777777" w:rsidR="0075050F" w:rsidRDefault="0075050F" w:rsidP="00400EF2">
      <w:pPr>
        <w:jc w:val="both"/>
      </w:pPr>
    </w:p>
    <w:p w14:paraId="5EF46775" w14:textId="58B4DF45" w:rsidR="0075050F" w:rsidRDefault="0075050F" w:rsidP="00400EF2">
      <w:pPr>
        <w:jc w:val="both"/>
      </w:pPr>
      <w:r>
        <w:t xml:space="preserve">Temporal frames can be quite complex, as in “since he was fourteen years old” and “the night after visiting the hospital”. In these </w:t>
      </w:r>
      <w:r w:rsidR="007300CD">
        <w:t>cases,</w:t>
      </w:r>
      <w:r>
        <w:t xml:space="preserve"> we annotate the entire span, not just the head of the phrase.</w:t>
      </w:r>
    </w:p>
    <w:p w14:paraId="3F5E8519" w14:textId="77777777" w:rsidR="00C420CD" w:rsidRDefault="00C420CD" w:rsidP="00C43D9F"/>
    <w:p w14:paraId="20882FFD" w14:textId="0841E618" w:rsidR="00C420CD" w:rsidRDefault="00EC1D20" w:rsidP="00EC1D20">
      <w:r>
        <w:t>“</w:t>
      </w:r>
      <w:r w:rsidR="00C420CD">
        <w:t>[</w:t>
      </w:r>
      <w:r w:rsidR="00C420CD" w:rsidRPr="00C420CD">
        <w:rPr>
          <w:color w:val="4472C4" w:themeColor="accent1"/>
        </w:rPr>
        <w:t>f</w:t>
      </w:r>
      <w:r w:rsidRPr="00C420CD">
        <w:rPr>
          <w:color w:val="4472C4" w:themeColor="accent1"/>
        </w:rPr>
        <w:t>rom ages 7-10</w:t>
      </w:r>
      <w:r w:rsidR="00C420CD">
        <w:t>]</w:t>
      </w:r>
      <w:r>
        <w:t>” v</w:t>
      </w:r>
      <w:r w:rsidR="00C420CD">
        <w:t>ersu</w:t>
      </w:r>
      <w:r>
        <w:t>s “</w:t>
      </w:r>
      <w:r w:rsidR="00C420CD">
        <w:t>from [</w:t>
      </w:r>
      <w:r w:rsidRPr="00C420CD">
        <w:rPr>
          <w:color w:val="4472C4" w:themeColor="accent1"/>
        </w:rPr>
        <w:t>ages 7-10</w:t>
      </w:r>
      <w:r w:rsidR="00C420CD">
        <w:t>]</w:t>
      </w:r>
      <w:r>
        <w:t>”.</w:t>
      </w:r>
    </w:p>
    <w:p w14:paraId="1738765F" w14:textId="71D449D9" w:rsidR="00EC1D20" w:rsidRDefault="00C420CD" w:rsidP="00EC1D20">
      <w:r>
        <w:t>W</w:t>
      </w:r>
      <w:r w:rsidR="00EC1D20">
        <w:t>e will tag a shorter span “ages 7-10”.</w:t>
      </w:r>
      <w:r w:rsidR="00E67A9A">
        <w:t xml:space="preserve"> </w:t>
      </w:r>
    </w:p>
    <w:p w14:paraId="177B2745" w14:textId="77777777" w:rsidR="00C43D9F" w:rsidRDefault="00C43D9F" w:rsidP="00E62F14"/>
    <w:p w14:paraId="55F5D092" w14:textId="404C21CB" w:rsidR="00C43D9F" w:rsidRDefault="00C43D9F" w:rsidP="00C43D9F">
      <w:r>
        <w:t>“[</w:t>
      </w:r>
      <w:r w:rsidRPr="00C43D9F">
        <w:rPr>
          <w:color w:val="4472C4" w:themeColor="accent1"/>
        </w:rPr>
        <w:t>as a child</w:t>
      </w:r>
      <w:r>
        <w:t>]” versus “as</w:t>
      </w:r>
      <w:r w:rsidR="00B05E8E">
        <w:t xml:space="preserve"> a</w:t>
      </w:r>
      <w:r>
        <w:t xml:space="preserve"> [</w:t>
      </w:r>
      <w:r w:rsidRPr="00C43D9F">
        <w:rPr>
          <w:color w:val="4472C4" w:themeColor="accent1"/>
        </w:rPr>
        <w:t>child</w:t>
      </w:r>
      <w:r>
        <w:t>]”</w:t>
      </w:r>
    </w:p>
    <w:p w14:paraId="3745A394" w14:textId="57CE26F5" w:rsidR="00C43D9F" w:rsidRDefault="000E363F" w:rsidP="00400EF2">
      <w:pPr>
        <w:jc w:val="both"/>
      </w:pPr>
      <w:r>
        <w:t>Annotate the shorter span</w:t>
      </w:r>
      <w:r w:rsidR="00C43D9F">
        <w:t>.</w:t>
      </w:r>
    </w:p>
    <w:p w14:paraId="6462DF7C" w14:textId="524F67E0" w:rsidR="00E62F14" w:rsidRDefault="00E62F14" w:rsidP="00E62F14"/>
    <w:p w14:paraId="72A91B86" w14:textId="784AB5DC" w:rsidR="00C75B57" w:rsidRDefault="00E62F14" w:rsidP="00C75B57">
      <w:pPr>
        <w:pStyle w:val="Heading1"/>
      </w:pPr>
      <w:bookmarkStart w:id="17" w:name="_Toc123544536"/>
      <w:r>
        <w:t xml:space="preserve">3. </w:t>
      </w:r>
      <w:r w:rsidR="00C75B57">
        <w:t>Relation Tags</w:t>
      </w:r>
      <w:bookmarkEnd w:id="17"/>
    </w:p>
    <w:p w14:paraId="665AF93E" w14:textId="15E0D7EC" w:rsidR="00C75B57" w:rsidRDefault="00C75B57" w:rsidP="00C75B57"/>
    <w:p w14:paraId="6DC82397" w14:textId="303ADEC4" w:rsidR="00C57880" w:rsidRDefault="00C57880" w:rsidP="00C75B57">
      <w:r>
        <w:t xml:space="preserve">There are </w:t>
      </w:r>
      <w:r w:rsidR="004D3305">
        <w:t xml:space="preserve">three </w:t>
      </w:r>
      <w:r>
        <w:t xml:space="preserve">relation tags that connect </w:t>
      </w:r>
      <w:r w:rsidR="000D0E5B">
        <w:t>extent tags</w:t>
      </w:r>
      <w:r>
        <w:t>.</w:t>
      </w:r>
    </w:p>
    <w:p w14:paraId="668F38DF" w14:textId="77777777" w:rsidR="00C57880" w:rsidRPr="00091F78" w:rsidRDefault="00C57880" w:rsidP="00C75B57">
      <w:pPr>
        <w:rPr>
          <w:rStyle w:val="SubtleReference"/>
        </w:rPr>
      </w:pPr>
    </w:p>
    <w:tbl>
      <w:tblPr>
        <w:tblStyle w:val="TableGrid"/>
        <w:tblW w:w="0" w:type="auto"/>
        <w:tblInd w:w="108" w:type="dxa"/>
        <w:tblLook w:val="04A0" w:firstRow="1" w:lastRow="0" w:firstColumn="1" w:lastColumn="0" w:noHBand="0" w:noVBand="1"/>
      </w:tblPr>
      <w:tblGrid>
        <w:gridCol w:w="2461"/>
        <w:gridCol w:w="6781"/>
      </w:tblGrid>
      <w:tr w:rsidR="00C57880" w14:paraId="15DBC45B" w14:textId="77777777" w:rsidTr="00AB41D2">
        <w:tc>
          <w:tcPr>
            <w:tcW w:w="2471" w:type="dxa"/>
          </w:tcPr>
          <w:p w14:paraId="7AC632D1" w14:textId="5C3BC796" w:rsidR="00C57880" w:rsidRDefault="00C57880" w:rsidP="00DC577E">
            <w:r w:rsidRPr="0035118E">
              <w:t>PERPETRATED_BY</w:t>
            </w:r>
          </w:p>
        </w:tc>
        <w:tc>
          <w:tcPr>
            <w:tcW w:w="6886" w:type="dxa"/>
          </w:tcPr>
          <w:p w14:paraId="209882B9" w14:textId="4F9560DD" w:rsidR="00C57880" w:rsidRDefault="00C57880" w:rsidP="00DC577E">
            <w:r>
              <w:t>C</w:t>
            </w:r>
            <w:r w:rsidRPr="0035118E">
              <w:t>onnects a</w:t>
            </w:r>
            <w:r w:rsidR="00D510F3">
              <w:t>n event to a</w:t>
            </w:r>
            <w:r w:rsidRPr="0035118E">
              <w:t xml:space="preserve"> perpetrator</w:t>
            </w:r>
            <w:r>
              <w:t>.</w:t>
            </w:r>
          </w:p>
        </w:tc>
      </w:tr>
      <w:tr w:rsidR="00C57880" w14:paraId="36B8BC80" w14:textId="77777777" w:rsidTr="00AB41D2">
        <w:tc>
          <w:tcPr>
            <w:tcW w:w="2471" w:type="dxa"/>
          </w:tcPr>
          <w:p w14:paraId="2EE4F2B1" w14:textId="3C8DA9E8" w:rsidR="00C57880" w:rsidRDefault="00D32E8B" w:rsidP="00DC577E">
            <w:r>
              <w:t>GROUNDED_TO</w:t>
            </w:r>
          </w:p>
        </w:tc>
        <w:tc>
          <w:tcPr>
            <w:tcW w:w="6886" w:type="dxa"/>
          </w:tcPr>
          <w:p w14:paraId="203F47F8" w14:textId="3F14B111" w:rsidR="00C57880" w:rsidRDefault="00D32E8B" w:rsidP="00DE15D0">
            <w:r>
              <w:t xml:space="preserve">Connects an event to a temporal </w:t>
            </w:r>
            <w:r w:rsidR="000E542B">
              <w:t>frame</w:t>
            </w:r>
            <w:r>
              <w:t>.</w:t>
            </w:r>
          </w:p>
        </w:tc>
      </w:tr>
      <w:tr w:rsidR="00F356B3" w14:paraId="46B2CA80" w14:textId="77777777" w:rsidTr="00AB41D2">
        <w:tc>
          <w:tcPr>
            <w:tcW w:w="2471" w:type="dxa"/>
          </w:tcPr>
          <w:p w14:paraId="1BA7E01E" w14:textId="2BB662C5" w:rsidR="00BF17FC" w:rsidRDefault="004D3305" w:rsidP="00DC577E">
            <w:r>
              <w:t>SUB-EVENT</w:t>
            </w:r>
          </w:p>
        </w:tc>
        <w:tc>
          <w:tcPr>
            <w:tcW w:w="6886" w:type="dxa"/>
          </w:tcPr>
          <w:p w14:paraId="124D9DFE" w14:textId="1729A479" w:rsidR="00BF17FC" w:rsidRDefault="00BF17FC" w:rsidP="00DC577E">
            <w:r>
              <w:t>Relation between an event and another event that it is part of.</w:t>
            </w:r>
          </w:p>
        </w:tc>
      </w:tr>
    </w:tbl>
    <w:p w14:paraId="73DF1405" w14:textId="7EA83AB9" w:rsidR="00DE15D0" w:rsidRDefault="00DE15D0" w:rsidP="0035118E"/>
    <w:p w14:paraId="16E1B95B" w14:textId="2F2042C3" w:rsidR="0003153A" w:rsidRDefault="0003153A" w:rsidP="00400EF2">
      <w:pPr>
        <w:jc w:val="both"/>
      </w:pPr>
      <w:r>
        <w:t>T</w:t>
      </w:r>
      <w:r w:rsidR="0057419E">
        <w:t xml:space="preserve">o reduce the strain of annotation and increase </w:t>
      </w:r>
      <w:r w:rsidR="004E77A9">
        <w:t>p</w:t>
      </w:r>
      <w:r w:rsidR="0057419E">
        <w:t>recision we typically only annotate relations between extent tags that occur close together, t</w:t>
      </w:r>
      <w:r>
        <w:t>ypically</w:t>
      </w:r>
      <w:r w:rsidR="0057419E">
        <w:t xml:space="preserve"> between tags</w:t>
      </w:r>
      <w:r>
        <w:t xml:space="preserve"> within a sentence</w:t>
      </w:r>
      <w:r w:rsidR="0057419E">
        <w:t xml:space="preserve"> or at least between tags that are in the same paragraph</w:t>
      </w:r>
      <w:r>
        <w:t>.</w:t>
      </w:r>
    </w:p>
    <w:p w14:paraId="6EB2980C" w14:textId="77777777" w:rsidR="00DE15D0" w:rsidRDefault="00DE15D0" w:rsidP="0035118E"/>
    <w:p w14:paraId="253FBB4F" w14:textId="552F6130" w:rsidR="00AF3B9E" w:rsidRDefault="00473A4F" w:rsidP="00534841">
      <w:pPr>
        <w:pStyle w:val="Heading2"/>
      </w:pPr>
      <w:bookmarkStart w:id="18" w:name="_Toc123544537"/>
      <w:r>
        <w:t xml:space="preserve">3.1. </w:t>
      </w:r>
      <w:r w:rsidR="00534841">
        <w:t xml:space="preserve">The </w:t>
      </w:r>
      <w:r w:rsidR="00AF3B9E" w:rsidRPr="0035118E">
        <w:t>PERPETRATED_BY</w:t>
      </w:r>
      <w:r w:rsidR="00534841">
        <w:t xml:space="preserve"> Relation</w:t>
      </w:r>
      <w:bookmarkEnd w:id="18"/>
    </w:p>
    <w:p w14:paraId="438338B1" w14:textId="1D485624" w:rsidR="00AF3B9E" w:rsidRDefault="00AF3B9E" w:rsidP="0035118E"/>
    <w:tbl>
      <w:tblPr>
        <w:tblStyle w:val="TableGrid"/>
        <w:tblW w:w="0" w:type="auto"/>
        <w:tblInd w:w="108" w:type="dxa"/>
        <w:tblLook w:val="04A0" w:firstRow="1" w:lastRow="0" w:firstColumn="1" w:lastColumn="0" w:noHBand="0" w:noVBand="1"/>
      </w:tblPr>
      <w:tblGrid>
        <w:gridCol w:w="1348"/>
        <w:gridCol w:w="7894"/>
      </w:tblGrid>
      <w:tr w:rsidR="00581435" w14:paraId="66475FA7" w14:textId="77777777" w:rsidTr="009226E9">
        <w:tc>
          <w:tcPr>
            <w:tcW w:w="1350" w:type="dxa"/>
          </w:tcPr>
          <w:p w14:paraId="318280C2" w14:textId="3125999F" w:rsidR="00581435" w:rsidRDefault="009226E9" w:rsidP="006F6E39">
            <w:r>
              <w:t>Arg1</w:t>
            </w:r>
          </w:p>
        </w:tc>
        <w:tc>
          <w:tcPr>
            <w:tcW w:w="7915" w:type="dxa"/>
          </w:tcPr>
          <w:p w14:paraId="76925157" w14:textId="16A70A2A" w:rsidR="00581435" w:rsidRDefault="00581435" w:rsidP="006F6E39">
            <w:r>
              <w:t>EVENT</w:t>
            </w:r>
          </w:p>
        </w:tc>
      </w:tr>
      <w:tr w:rsidR="00581435" w14:paraId="2C714AC5" w14:textId="77777777" w:rsidTr="009226E9">
        <w:tc>
          <w:tcPr>
            <w:tcW w:w="1350" w:type="dxa"/>
          </w:tcPr>
          <w:p w14:paraId="5B2D7CFB" w14:textId="363FC658" w:rsidR="00581435" w:rsidRDefault="009226E9" w:rsidP="006F6E39">
            <w:r>
              <w:t>Arg2</w:t>
            </w:r>
          </w:p>
        </w:tc>
        <w:tc>
          <w:tcPr>
            <w:tcW w:w="7915" w:type="dxa"/>
          </w:tcPr>
          <w:p w14:paraId="7B2097ED" w14:textId="286745F4" w:rsidR="00581435" w:rsidRDefault="00581435" w:rsidP="006F6E39">
            <w:r>
              <w:t>PERPETRATOR</w:t>
            </w:r>
          </w:p>
        </w:tc>
      </w:tr>
    </w:tbl>
    <w:p w14:paraId="7B1D6397" w14:textId="77777777" w:rsidR="00581435" w:rsidRDefault="00581435" w:rsidP="0035118E"/>
    <w:p w14:paraId="5B8A0F2E" w14:textId="23C9BA85" w:rsidR="00375B06" w:rsidRDefault="00375B06" w:rsidP="0035118E">
      <w:r>
        <w:t>C</w:t>
      </w:r>
      <w:r w:rsidRPr="0035118E">
        <w:t>onnects an event</w:t>
      </w:r>
      <w:r w:rsidR="001356E6">
        <w:t xml:space="preserve"> to </w:t>
      </w:r>
      <w:r w:rsidR="001356E6" w:rsidRPr="0035118E">
        <w:t>a perpetrator</w:t>
      </w:r>
      <w:r>
        <w:t>.</w:t>
      </w:r>
    </w:p>
    <w:p w14:paraId="0D0558BC" w14:textId="2129E4AA" w:rsidR="00ED0B77" w:rsidRDefault="00ED0B77" w:rsidP="0035118E"/>
    <w:p w14:paraId="36054A88" w14:textId="77777777" w:rsidR="00ED0B77" w:rsidRDefault="00ED0B77" w:rsidP="00ED0B77">
      <w:pPr>
        <w:ind w:left="720"/>
      </w:pPr>
      <w:r>
        <w:lastRenderedPageBreak/>
        <w:t>“Reports significant h/</w:t>
      </w:r>
      <w:r w:rsidRPr="003B5DD8">
        <w:t xml:space="preserve">o </w:t>
      </w:r>
      <w:r w:rsidRPr="003B5DD8">
        <w:rPr>
          <w:bCs/>
        </w:rPr>
        <w:t>[</w:t>
      </w:r>
      <w:r w:rsidRPr="003B5DD8">
        <w:rPr>
          <w:bCs/>
          <w:color w:val="C00000"/>
        </w:rPr>
        <w:t>physical</w:t>
      </w:r>
      <w:r w:rsidRPr="003B5DD8">
        <w:rPr>
          <w:bCs/>
        </w:rPr>
        <w:t>]</w:t>
      </w:r>
      <w:r w:rsidRPr="003B5DD8">
        <w:t xml:space="preserve"> and </w:t>
      </w:r>
      <w:r w:rsidRPr="003B5DD8">
        <w:rPr>
          <w:bCs/>
        </w:rPr>
        <w:t>[</w:t>
      </w:r>
      <w:r w:rsidRPr="003B5DD8">
        <w:rPr>
          <w:bCs/>
          <w:color w:val="C00000"/>
        </w:rPr>
        <w:t>verbal abuse</w:t>
      </w:r>
      <w:r w:rsidRPr="003B5DD8">
        <w:rPr>
          <w:bCs/>
        </w:rPr>
        <w:t>]</w:t>
      </w:r>
      <w:r w:rsidRPr="003B5DD8">
        <w:t xml:space="preserve"> </w:t>
      </w:r>
      <w:r w:rsidRPr="003B5DD8">
        <w:rPr>
          <w:bCs/>
        </w:rPr>
        <w:t>[</w:t>
      </w:r>
      <w:r w:rsidRPr="003B5DD8">
        <w:rPr>
          <w:bCs/>
          <w:color w:val="FFD966" w:themeColor="accent4" w:themeTint="99"/>
        </w:rPr>
        <w:t>during childhood</w:t>
      </w:r>
      <w:r w:rsidRPr="003B5DD8">
        <w:rPr>
          <w:bCs/>
        </w:rPr>
        <w:t>]</w:t>
      </w:r>
      <w:r w:rsidRPr="003B5DD8">
        <w:t xml:space="preserve"> by </w:t>
      </w:r>
      <w:r w:rsidRPr="003B5DD8">
        <w:rPr>
          <w:bCs/>
        </w:rPr>
        <w:t>[</w:t>
      </w:r>
      <w:r w:rsidRPr="003B5DD8">
        <w:rPr>
          <w:bCs/>
          <w:color w:val="70AD47" w:themeColor="accent6"/>
        </w:rPr>
        <w:t>stepfather</w:t>
      </w:r>
      <w:r w:rsidRPr="003B5DD8">
        <w:rPr>
          <w:bCs/>
        </w:rPr>
        <w:t>]</w:t>
      </w:r>
      <w:r w:rsidRPr="003B5DD8">
        <w:t xml:space="preserve">, reports having frequent </w:t>
      </w:r>
      <w:r w:rsidRPr="003B5DD8">
        <w:rPr>
          <w:bCs/>
        </w:rPr>
        <w:t>[</w:t>
      </w:r>
      <w:r w:rsidRPr="003B5DD8">
        <w:rPr>
          <w:bCs/>
          <w:color w:val="0070C0"/>
        </w:rPr>
        <w:t>flashbacks</w:t>
      </w:r>
      <w:r w:rsidRPr="003B5DD8">
        <w:rPr>
          <w:bCs/>
        </w:rPr>
        <w:t>]</w:t>
      </w:r>
      <w:r w:rsidRPr="003B5DD8">
        <w:t xml:space="preserve">, </w:t>
      </w:r>
      <w:r w:rsidRPr="003B5DD8">
        <w:rPr>
          <w:bCs/>
        </w:rPr>
        <w:t>[</w:t>
      </w:r>
      <w:r w:rsidRPr="003B5DD8">
        <w:rPr>
          <w:bCs/>
          <w:color w:val="0070C0"/>
        </w:rPr>
        <w:t>nightmares</w:t>
      </w:r>
      <w:r w:rsidRPr="003B5DD8">
        <w:rPr>
          <w:bCs/>
        </w:rPr>
        <w:t>]</w:t>
      </w:r>
      <w:r w:rsidRPr="003B5DD8">
        <w:t xml:space="preserve">, </w:t>
      </w:r>
      <w:r w:rsidRPr="003B5DD8">
        <w:rPr>
          <w:bCs/>
        </w:rPr>
        <w:t>[</w:t>
      </w:r>
      <w:r w:rsidRPr="003B5DD8">
        <w:rPr>
          <w:bCs/>
          <w:color w:val="0070C0"/>
        </w:rPr>
        <w:t>dissociation</w:t>
      </w:r>
      <w:r w:rsidRPr="003B5DD8">
        <w:rPr>
          <w:bCs/>
        </w:rPr>
        <w:t>]</w:t>
      </w:r>
      <w:r w:rsidRPr="003B5DD8">
        <w:t>…”</w:t>
      </w:r>
    </w:p>
    <w:p w14:paraId="04090559" w14:textId="2B88C735" w:rsidR="00ED0B77" w:rsidRDefault="00ED0B77" w:rsidP="00ED0B77">
      <w:pPr>
        <w:ind w:left="720"/>
      </w:pPr>
      <w:r w:rsidRPr="0035118E">
        <w:t>PERPETRATED</w:t>
      </w:r>
      <w:r>
        <w:t>_BY (physical</w:t>
      </w:r>
      <w:r w:rsidR="00D67EDB">
        <w:t xml:space="preserve"> … abuse</w:t>
      </w:r>
      <w:r>
        <w:t>, stepfather)</w:t>
      </w:r>
    </w:p>
    <w:p w14:paraId="691ED4D0" w14:textId="10F21E18" w:rsidR="00ED0B77" w:rsidRDefault="00ED0B77" w:rsidP="00ED0B77">
      <w:pPr>
        <w:ind w:left="720"/>
      </w:pPr>
      <w:r w:rsidRPr="0035118E">
        <w:t>PERPETRATED</w:t>
      </w:r>
      <w:r>
        <w:t>_BY (verbal abuse, stepfather)</w:t>
      </w:r>
    </w:p>
    <w:p w14:paraId="39F95C95" w14:textId="2498C03F" w:rsidR="00075054" w:rsidRDefault="00075054"/>
    <w:p w14:paraId="1313F872" w14:textId="220DAB58" w:rsidR="00D67EDB" w:rsidRDefault="00D67EDB">
      <w:r>
        <w:t>In this case there are two traumatic events and each one of them is linked to the perpetrator.</w:t>
      </w:r>
    </w:p>
    <w:p w14:paraId="1491B0F8" w14:textId="77777777" w:rsidR="00D67EDB" w:rsidRDefault="00D67EDB"/>
    <w:p w14:paraId="1DB3B62B" w14:textId="735734C2" w:rsidR="00D32E8B" w:rsidRDefault="00DB3951" w:rsidP="00075054">
      <w:pPr>
        <w:pStyle w:val="Heading2"/>
      </w:pPr>
      <w:bookmarkStart w:id="19" w:name="_Toc123544538"/>
      <w:r>
        <w:t xml:space="preserve">3.2. </w:t>
      </w:r>
      <w:r w:rsidR="00075054">
        <w:t xml:space="preserve">The </w:t>
      </w:r>
      <w:r w:rsidR="00D32E8B">
        <w:t>GROUNDED_TO</w:t>
      </w:r>
      <w:r w:rsidR="00075054">
        <w:t xml:space="preserve"> Relation</w:t>
      </w:r>
      <w:bookmarkEnd w:id="19"/>
    </w:p>
    <w:p w14:paraId="39E085CE" w14:textId="1CF36D19" w:rsidR="00ED0B77" w:rsidRDefault="00ED0B77" w:rsidP="00F633DB"/>
    <w:tbl>
      <w:tblPr>
        <w:tblStyle w:val="TableGrid"/>
        <w:tblW w:w="0" w:type="auto"/>
        <w:tblInd w:w="108" w:type="dxa"/>
        <w:tblLook w:val="04A0" w:firstRow="1" w:lastRow="0" w:firstColumn="1" w:lastColumn="0" w:noHBand="0" w:noVBand="1"/>
      </w:tblPr>
      <w:tblGrid>
        <w:gridCol w:w="896"/>
        <w:gridCol w:w="8346"/>
      </w:tblGrid>
      <w:tr w:rsidR="00581435" w14:paraId="25210F6D" w14:textId="77777777" w:rsidTr="00762E4F">
        <w:tc>
          <w:tcPr>
            <w:tcW w:w="900" w:type="dxa"/>
          </w:tcPr>
          <w:p w14:paraId="4971C360" w14:textId="315C932A" w:rsidR="00581435" w:rsidRDefault="00BE65C4" w:rsidP="006F6E39">
            <w:r>
              <w:t>Arg1</w:t>
            </w:r>
          </w:p>
        </w:tc>
        <w:tc>
          <w:tcPr>
            <w:tcW w:w="8460" w:type="dxa"/>
          </w:tcPr>
          <w:p w14:paraId="2C61204E" w14:textId="6606E6A2" w:rsidR="00581435" w:rsidRDefault="009226E9" w:rsidP="006F6E39">
            <w:r>
              <w:t xml:space="preserve">The </w:t>
            </w:r>
            <w:r w:rsidR="00581435">
              <w:t>EVENT</w:t>
            </w:r>
            <w:r>
              <w:t xml:space="preserve"> that is grounded to a time frame</w:t>
            </w:r>
          </w:p>
        </w:tc>
      </w:tr>
      <w:tr w:rsidR="00581435" w14:paraId="3E715E18" w14:textId="77777777" w:rsidTr="00762E4F">
        <w:tc>
          <w:tcPr>
            <w:tcW w:w="900" w:type="dxa"/>
          </w:tcPr>
          <w:p w14:paraId="0059A031" w14:textId="76527B64" w:rsidR="00581435" w:rsidRDefault="00BE65C4" w:rsidP="006F6E39">
            <w:r>
              <w:t>Arg2</w:t>
            </w:r>
          </w:p>
        </w:tc>
        <w:tc>
          <w:tcPr>
            <w:tcW w:w="8460" w:type="dxa"/>
          </w:tcPr>
          <w:p w14:paraId="0963383E" w14:textId="19463F76" w:rsidR="00581435" w:rsidRDefault="00581435" w:rsidP="006F6E39">
            <w:r>
              <w:t>TIME_FRAME</w:t>
            </w:r>
          </w:p>
        </w:tc>
      </w:tr>
    </w:tbl>
    <w:p w14:paraId="1E339015" w14:textId="77777777" w:rsidR="00581435" w:rsidRDefault="00581435" w:rsidP="00581435"/>
    <w:p w14:paraId="41AD0830" w14:textId="77777777" w:rsidR="00581435" w:rsidRDefault="00581435" w:rsidP="00F633DB"/>
    <w:p w14:paraId="60A105D3" w14:textId="4FCE3180" w:rsidR="00F633DB" w:rsidRDefault="008E11E0" w:rsidP="00F633DB">
      <w:r>
        <w:t xml:space="preserve">Connects an event </w:t>
      </w:r>
      <w:r w:rsidR="00F633DB">
        <w:t xml:space="preserve">to a </w:t>
      </w:r>
      <w:r w:rsidR="003C54AB">
        <w:t xml:space="preserve">nearby </w:t>
      </w:r>
      <w:r w:rsidR="00F633DB">
        <w:t>temporal frame</w:t>
      </w:r>
      <w:r w:rsidR="003C54AB">
        <w:t xml:space="preserve"> </w:t>
      </w:r>
    </w:p>
    <w:p w14:paraId="6BED54C9" w14:textId="6C1957C4" w:rsidR="00F633DB" w:rsidRDefault="00F633DB" w:rsidP="00D32E8B"/>
    <w:p w14:paraId="6BB721AE" w14:textId="77777777" w:rsidR="00297950" w:rsidRPr="003B5DD8" w:rsidRDefault="00F633DB" w:rsidP="00297950">
      <w:pPr>
        <w:ind w:left="720"/>
      </w:pPr>
      <w:r w:rsidRPr="003B5DD8">
        <w:t xml:space="preserve">“Reports significant h/o </w:t>
      </w:r>
      <w:r w:rsidRPr="003B5DD8">
        <w:rPr>
          <w:bCs/>
        </w:rPr>
        <w:t>[</w:t>
      </w:r>
      <w:r w:rsidRPr="003B5DD8">
        <w:rPr>
          <w:bCs/>
          <w:color w:val="C00000"/>
        </w:rPr>
        <w:t>physical</w:t>
      </w:r>
      <w:r w:rsidRPr="003B5DD8">
        <w:rPr>
          <w:bCs/>
        </w:rPr>
        <w:t>]</w:t>
      </w:r>
      <w:r w:rsidRPr="003B5DD8">
        <w:t xml:space="preserve"> and </w:t>
      </w:r>
      <w:r w:rsidRPr="003B5DD8">
        <w:rPr>
          <w:bCs/>
        </w:rPr>
        <w:t>[</w:t>
      </w:r>
      <w:r w:rsidRPr="003B5DD8">
        <w:rPr>
          <w:bCs/>
          <w:color w:val="C00000"/>
        </w:rPr>
        <w:t>verbal abuse</w:t>
      </w:r>
      <w:r w:rsidRPr="003B5DD8">
        <w:rPr>
          <w:bCs/>
        </w:rPr>
        <w:t>]</w:t>
      </w:r>
      <w:r w:rsidRPr="003B5DD8">
        <w:t xml:space="preserve"> </w:t>
      </w:r>
      <w:r w:rsidRPr="003B5DD8">
        <w:rPr>
          <w:bCs/>
        </w:rPr>
        <w:t>[</w:t>
      </w:r>
      <w:r w:rsidRPr="00DF6AC6">
        <w:rPr>
          <w:bCs/>
          <w:color w:val="FFC000" w:themeColor="accent4"/>
        </w:rPr>
        <w:t>during childhood</w:t>
      </w:r>
      <w:r w:rsidRPr="003B5DD8">
        <w:rPr>
          <w:bCs/>
        </w:rPr>
        <w:t>]</w:t>
      </w:r>
      <w:r w:rsidRPr="003B5DD8">
        <w:t xml:space="preserve"> by </w:t>
      </w:r>
      <w:r w:rsidRPr="003B5DD8">
        <w:rPr>
          <w:bCs/>
        </w:rPr>
        <w:t>[</w:t>
      </w:r>
      <w:r w:rsidRPr="003B5DD8">
        <w:rPr>
          <w:bCs/>
          <w:color w:val="70AD47" w:themeColor="accent6"/>
        </w:rPr>
        <w:t>stepfather</w:t>
      </w:r>
      <w:r w:rsidRPr="003B5DD8">
        <w:rPr>
          <w:bCs/>
        </w:rPr>
        <w:t>]</w:t>
      </w:r>
      <w:r w:rsidRPr="003B5DD8">
        <w:t xml:space="preserve">, reports having frequent </w:t>
      </w:r>
      <w:r w:rsidRPr="003B5DD8">
        <w:rPr>
          <w:bCs/>
        </w:rPr>
        <w:t>[</w:t>
      </w:r>
      <w:r w:rsidRPr="003B5DD8">
        <w:rPr>
          <w:bCs/>
          <w:color w:val="0070C0"/>
        </w:rPr>
        <w:t>flashbacks</w:t>
      </w:r>
      <w:r w:rsidRPr="003B5DD8">
        <w:rPr>
          <w:bCs/>
        </w:rPr>
        <w:t>]</w:t>
      </w:r>
      <w:r w:rsidRPr="003B5DD8">
        <w:t xml:space="preserve">, </w:t>
      </w:r>
      <w:r w:rsidRPr="003B5DD8">
        <w:rPr>
          <w:bCs/>
        </w:rPr>
        <w:t>[</w:t>
      </w:r>
      <w:r w:rsidRPr="003B5DD8">
        <w:rPr>
          <w:bCs/>
          <w:color w:val="0070C0"/>
        </w:rPr>
        <w:t>nightmares</w:t>
      </w:r>
      <w:r w:rsidRPr="003B5DD8">
        <w:rPr>
          <w:bCs/>
        </w:rPr>
        <w:t>]</w:t>
      </w:r>
      <w:r w:rsidRPr="003B5DD8">
        <w:t xml:space="preserve">, </w:t>
      </w:r>
      <w:r w:rsidRPr="003B5DD8">
        <w:rPr>
          <w:bCs/>
        </w:rPr>
        <w:t>[</w:t>
      </w:r>
      <w:r w:rsidRPr="003B5DD8">
        <w:rPr>
          <w:bCs/>
          <w:color w:val="0070C0"/>
        </w:rPr>
        <w:t>dissociation</w:t>
      </w:r>
      <w:r w:rsidRPr="003B5DD8">
        <w:rPr>
          <w:bCs/>
        </w:rPr>
        <w:t>]</w:t>
      </w:r>
      <w:r w:rsidRPr="003B5DD8">
        <w:t>…”</w:t>
      </w:r>
    </w:p>
    <w:p w14:paraId="7E812CCC" w14:textId="7624D31C" w:rsidR="00F633DB" w:rsidRDefault="00297950" w:rsidP="00297950">
      <w:pPr>
        <w:ind w:left="720"/>
      </w:pPr>
      <w:r>
        <w:t>GROUNDED_TO</w:t>
      </w:r>
      <w:r w:rsidR="00993BA7">
        <w:t xml:space="preserve"> </w:t>
      </w:r>
      <w:r>
        <w:t>(</w:t>
      </w:r>
      <w:r w:rsidRPr="00DF6AC6">
        <w:rPr>
          <w:color w:val="C00000"/>
        </w:rPr>
        <w:t>physical</w:t>
      </w:r>
      <w:r w:rsidR="00DF6AC6" w:rsidRPr="00DF6AC6">
        <w:rPr>
          <w:color w:val="C00000"/>
        </w:rPr>
        <w:t xml:space="preserve"> abuse</w:t>
      </w:r>
      <w:r>
        <w:t xml:space="preserve">, </w:t>
      </w:r>
      <w:r w:rsidRPr="00DF6AC6">
        <w:rPr>
          <w:color w:val="FFC000" w:themeColor="accent4"/>
        </w:rPr>
        <w:t>during childhood</w:t>
      </w:r>
      <w:r>
        <w:t>)</w:t>
      </w:r>
    </w:p>
    <w:p w14:paraId="0072F4C6" w14:textId="1AF7B960" w:rsidR="003C54AB" w:rsidRDefault="00297950" w:rsidP="00692667">
      <w:pPr>
        <w:ind w:left="720"/>
      </w:pPr>
      <w:r>
        <w:t>GROUNDED_TO</w:t>
      </w:r>
      <w:r w:rsidR="00993BA7">
        <w:t xml:space="preserve"> </w:t>
      </w:r>
      <w:r>
        <w:t>(</w:t>
      </w:r>
      <w:r w:rsidRPr="00DF6AC6">
        <w:rPr>
          <w:color w:val="C00000"/>
        </w:rPr>
        <w:t>verbal abuse</w:t>
      </w:r>
      <w:r>
        <w:t xml:space="preserve">, </w:t>
      </w:r>
      <w:r w:rsidRPr="00DF6AC6">
        <w:rPr>
          <w:color w:val="FFC000" w:themeColor="accent4"/>
        </w:rPr>
        <w:t>during childhood</w:t>
      </w:r>
      <w:r>
        <w:t>)</w:t>
      </w:r>
    </w:p>
    <w:p w14:paraId="6FF4AF88" w14:textId="159F5755" w:rsidR="00D17A8B" w:rsidRDefault="00D17A8B" w:rsidP="00D32E8B"/>
    <w:p w14:paraId="49DDB4AB" w14:textId="5A5B646F" w:rsidR="009835C4" w:rsidRDefault="009835C4" w:rsidP="00DC5F1E">
      <w:pPr>
        <w:jc w:val="both"/>
      </w:pPr>
      <w:r>
        <w:t xml:space="preserve">A conjunction like </w:t>
      </w:r>
      <w:r w:rsidR="00F356B3">
        <w:t>“</w:t>
      </w:r>
      <w:r w:rsidR="00FB3E4F">
        <w:t>physical and verbal abuse</w:t>
      </w:r>
      <w:r w:rsidR="00F356B3">
        <w:t>”</w:t>
      </w:r>
      <w:r>
        <w:t xml:space="preserve"> is not annotated as one traumatic event but as two events (see the discussion on this in section 4</w:t>
      </w:r>
      <w:r w:rsidR="00256DE1">
        <w:t>.4</w:t>
      </w:r>
      <w:r>
        <w:t>). It does not show properly in the text above, but the two events are “</w:t>
      </w:r>
      <w:r w:rsidRPr="003B5DD8">
        <w:rPr>
          <w:bCs/>
        </w:rPr>
        <w:t>[</w:t>
      </w:r>
      <w:r w:rsidRPr="003B5DD8">
        <w:rPr>
          <w:bCs/>
          <w:color w:val="C00000"/>
        </w:rPr>
        <w:t>physical</w:t>
      </w:r>
      <w:r w:rsidRPr="003B5DD8">
        <w:rPr>
          <w:bCs/>
        </w:rPr>
        <w:t>]</w:t>
      </w:r>
      <w:r w:rsidRPr="003B5DD8">
        <w:t xml:space="preserve"> </w:t>
      </w:r>
      <w:r>
        <w:t xml:space="preserve">and verbal </w:t>
      </w:r>
      <w:r w:rsidRPr="003B5DD8">
        <w:rPr>
          <w:bCs/>
        </w:rPr>
        <w:t>[</w:t>
      </w:r>
      <w:r w:rsidRPr="003B5DD8">
        <w:rPr>
          <w:bCs/>
          <w:color w:val="C00000"/>
        </w:rPr>
        <w:t>abuse</w:t>
      </w:r>
      <w:r w:rsidRPr="003B5DD8">
        <w:rPr>
          <w:bCs/>
        </w:rPr>
        <w:t>]</w:t>
      </w:r>
      <w:r>
        <w:rPr>
          <w:bCs/>
        </w:rPr>
        <w:t xml:space="preserve">” and </w:t>
      </w:r>
      <w:r>
        <w:t>“</w:t>
      </w:r>
      <w:r w:rsidRPr="003B5DD8">
        <w:rPr>
          <w:bCs/>
        </w:rPr>
        <w:t>[</w:t>
      </w:r>
      <w:r w:rsidRPr="003B5DD8">
        <w:rPr>
          <w:bCs/>
          <w:color w:val="C00000"/>
        </w:rPr>
        <w:t>verbal abuse</w:t>
      </w:r>
      <w:r w:rsidRPr="003B5DD8">
        <w:rPr>
          <w:bCs/>
        </w:rPr>
        <w:t>]</w:t>
      </w:r>
      <w:r>
        <w:rPr>
          <w:bCs/>
        </w:rPr>
        <w:t>”. Note that each of them is grounded to the same temporal frame, but it is possible for them to be linked to two different frames.</w:t>
      </w:r>
      <w:r>
        <w:t xml:space="preserve"> </w:t>
      </w:r>
    </w:p>
    <w:p w14:paraId="4BB0C036" w14:textId="77777777" w:rsidR="00FB3E4F" w:rsidRDefault="00FB3E4F" w:rsidP="00D32E8B"/>
    <w:p w14:paraId="505C4165" w14:textId="0C71585A" w:rsidR="00BF17FC" w:rsidRDefault="00473A4F" w:rsidP="00BF17FC">
      <w:pPr>
        <w:pStyle w:val="Heading2"/>
      </w:pPr>
      <w:bookmarkStart w:id="20" w:name="_Toc123544539"/>
      <w:r>
        <w:t>3.</w:t>
      </w:r>
      <w:r w:rsidR="00DB3951">
        <w:t>3</w:t>
      </w:r>
      <w:r>
        <w:t xml:space="preserve">. </w:t>
      </w:r>
      <w:r w:rsidR="00BF17FC">
        <w:t xml:space="preserve">The </w:t>
      </w:r>
      <w:r w:rsidR="00573550">
        <w:t>SUB-EVENT</w:t>
      </w:r>
      <w:r w:rsidR="00BF17FC">
        <w:t xml:space="preserve"> Relation</w:t>
      </w:r>
      <w:bookmarkEnd w:id="20"/>
    </w:p>
    <w:p w14:paraId="4245A85D" w14:textId="77777777" w:rsidR="003C54AB" w:rsidRDefault="003C54AB" w:rsidP="003C54AB"/>
    <w:tbl>
      <w:tblPr>
        <w:tblStyle w:val="TableGrid"/>
        <w:tblW w:w="0" w:type="auto"/>
        <w:tblInd w:w="108" w:type="dxa"/>
        <w:tblLook w:val="04A0" w:firstRow="1" w:lastRow="0" w:firstColumn="1" w:lastColumn="0" w:noHBand="0" w:noVBand="1"/>
      </w:tblPr>
      <w:tblGrid>
        <w:gridCol w:w="899"/>
        <w:gridCol w:w="8343"/>
      </w:tblGrid>
      <w:tr w:rsidR="003C54AB" w14:paraId="74614BA3" w14:textId="77777777" w:rsidTr="001E3127">
        <w:tc>
          <w:tcPr>
            <w:tcW w:w="900" w:type="dxa"/>
          </w:tcPr>
          <w:p w14:paraId="0558D2E7" w14:textId="44D01CC0" w:rsidR="003C54AB" w:rsidRDefault="00573550" w:rsidP="006F6E39">
            <w:r>
              <w:t>Arg1</w:t>
            </w:r>
          </w:p>
        </w:tc>
        <w:tc>
          <w:tcPr>
            <w:tcW w:w="8365" w:type="dxa"/>
          </w:tcPr>
          <w:p w14:paraId="3B9F9699" w14:textId="7849BA62" w:rsidR="003C54AB" w:rsidRDefault="003C54AB" w:rsidP="006F6E39">
            <w:r>
              <w:t>EVENT</w:t>
            </w:r>
            <w:r w:rsidR="001E3127">
              <w:t>, the sub event in the relation</w:t>
            </w:r>
          </w:p>
        </w:tc>
      </w:tr>
      <w:tr w:rsidR="003C54AB" w14:paraId="7414D768" w14:textId="77777777" w:rsidTr="001E3127">
        <w:tc>
          <w:tcPr>
            <w:tcW w:w="900" w:type="dxa"/>
          </w:tcPr>
          <w:p w14:paraId="539FA72C" w14:textId="7EEBDC85" w:rsidR="003C54AB" w:rsidRDefault="00573550" w:rsidP="006F6E39">
            <w:r>
              <w:t>Arg2</w:t>
            </w:r>
          </w:p>
        </w:tc>
        <w:tc>
          <w:tcPr>
            <w:tcW w:w="8365" w:type="dxa"/>
          </w:tcPr>
          <w:p w14:paraId="2EDD1FAC" w14:textId="68CC4721" w:rsidR="003C54AB" w:rsidRDefault="003C54AB" w:rsidP="006F6E39">
            <w:r>
              <w:t>EVENT</w:t>
            </w:r>
            <w:r w:rsidR="00DF30B1">
              <w:t>, the event that includes the other event</w:t>
            </w:r>
          </w:p>
        </w:tc>
      </w:tr>
    </w:tbl>
    <w:p w14:paraId="22408B81" w14:textId="77777777" w:rsidR="003C54AB" w:rsidRDefault="003C54AB"/>
    <w:p w14:paraId="071825BE" w14:textId="5E98AD63" w:rsidR="00993BA7" w:rsidRDefault="00993BA7" w:rsidP="00DC5F1E">
      <w:pPr>
        <w:jc w:val="both"/>
      </w:pPr>
      <w:r>
        <w:t>This relation is to deal with sub events. The example below has a couple of events that can be considered sub events of other events.</w:t>
      </w:r>
    </w:p>
    <w:p w14:paraId="07D89650" w14:textId="77777777" w:rsidR="00993BA7" w:rsidRDefault="00993BA7"/>
    <w:p w14:paraId="0075080E" w14:textId="662D94C9" w:rsidR="00240FB7" w:rsidRDefault="00BF17FC" w:rsidP="00E872BE">
      <w:pPr>
        <w:ind w:left="720"/>
      </w:pPr>
      <w:r>
        <w:t>“</w:t>
      </w:r>
      <w:r w:rsidRPr="003F24AD">
        <w:t xml:space="preserve">The patient is a 29-year-old gentleman who, four years ago, endured </w:t>
      </w:r>
      <w:r w:rsidRPr="003B5DD8">
        <w:t xml:space="preserve">a </w:t>
      </w:r>
      <w:r w:rsidRPr="003B5DD8">
        <w:rPr>
          <w:bCs/>
        </w:rPr>
        <w:t>[</w:t>
      </w:r>
      <w:r w:rsidRPr="003B5DD8">
        <w:rPr>
          <w:bCs/>
          <w:color w:val="C00000"/>
        </w:rPr>
        <w:t>sexual assault</w:t>
      </w:r>
      <w:r w:rsidRPr="003B5DD8">
        <w:rPr>
          <w:bCs/>
        </w:rPr>
        <w:t>]</w:t>
      </w:r>
      <w:r w:rsidRPr="003B5DD8">
        <w:t xml:space="preserve"> at the hands of his then girlfriend. [….]</w:t>
      </w:r>
      <w:r w:rsidRPr="00655BE5">
        <w:t xml:space="preserve">  He went to visit her one night.  She </w:t>
      </w:r>
      <w:r w:rsidRPr="003B5DD8">
        <w:rPr>
          <w:bCs/>
        </w:rPr>
        <w:t>[</w:t>
      </w:r>
      <w:r w:rsidRPr="003B5DD8">
        <w:rPr>
          <w:bCs/>
          <w:color w:val="C00000"/>
        </w:rPr>
        <w:t>kneed him in the groin</w:t>
      </w:r>
      <w:r w:rsidRPr="003B5DD8">
        <w:rPr>
          <w:bCs/>
        </w:rPr>
        <w:t>]</w:t>
      </w:r>
      <w:r w:rsidRPr="003B5DD8">
        <w:t xml:space="preserve">, </w:t>
      </w:r>
      <w:r w:rsidRPr="003B5DD8">
        <w:rPr>
          <w:bCs/>
        </w:rPr>
        <w:t>[</w:t>
      </w:r>
      <w:r w:rsidRPr="003B5DD8">
        <w:rPr>
          <w:bCs/>
          <w:color w:val="C00000"/>
        </w:rPr>
        <w:t>injected something into his penis</w:t>
      </w:r>
      <w:r w:rsidRPr="003B5DD8">
        <w:rPr>
          <w:bCs/>
        </w:rPr>
        <w:t>]</w:t>
      </w:r>
      <w:r w:rsidRPr="003B5DD8">
        <w:t xml:space="preserve">, and then </w:t>
      </w:r>
      <w:r w:rsidRPr="003B5DD8">
        <w:rPr>
          <w:bCs/>
        </w:rPr>
        <w:t>[</w:t>
      </w:r>
      <w:r w:rsidRPr="003B5DD8">
        <w:rPr>
          <w:bCs/>
          <w:color w:val="C00000"/>
        </w:rPr>
        <w:t>sexually assaulted</w:t>
      </w:r>
      <w:r w:rsidRPr="003B5DD8">
        <w:rPr>
          <w:bCs/>
        </w:rPr>
        <w:t>]</w:t>
      </w:r>
      <w:r w:rsidRPr="003B5DD8">
        <w:t xml:space="preserve"> him</w:t>
      </w:r>
      <w:r w:rsidRPr="00DC408E">
        <w:t>.</w:t>
      </w:r>
    </w:p>
    <w:p w14:paraId="7B8EF47C" w14:textId="70A4ABFE" w:rsidR="00BF17FC" w:rsidRDefault="001E3127" w:rsidP="00BF17FC">
      <w:pPr>
        <w:ind w:left="720"/>
      </w:pPr>
      <w:r>
        <w:t>SUB-EVENT</w:t>
      </w:r>
      <w:r w:rsidR="00240FB7">
        <w:t xml:space="preserve"> </w:t>
      </w:r>
      <w:r w:rsidR="00BF17FC">
        <w:t>(</w:t>
      </w:r>
      <w:r w:rsidR="00121C3D">
        <w:t>“</w:t>
      </w:r>
      <w:r w:rsidR="00BF17FC" w:rsidRPr="00121C3D">
        <w:rPr>
          <w:color w:val="C00000"/>
        </w:rPr>
        <w:t>kneed</w:t>
      </w:r>
      <w:r w:rsidR="00993BA7" w:rsidRPr="00121C3D">
        <w:rPr>
          <w:color w:val="C00000"/>
        </w:rPr>
        <w:t xml:space="preserve"> </w:t>
      </w:r>
      <w:r w:rsidR="00BF17FC" w:rsidRPr="00121C3D">
        <w:rPr>
          <w:color w:val="C00000"/>
        </w:rPr>
        <w:t>him</w:t>
      </w:r>
      <w:r w:rsidR="00993BA7" w:rsidRPr="00121C3D">
        <w:rPr>
          <w:color w:val="C00000"/>
        </w:rPr>
        <w:t xml:space="preserve"> in the groin</w:t>
      </w:r>
      <w:r w:rsidR="00121C3D">
        <w:t>”</w:t>
      </w:r>
      <w:r w:rsidR="00BF17FC">
        <w:t xml:space="preserve">, </w:t>
      </w:r>
      <w:r w:rsidR="00121C3D">
        <w:t>“</w:t>
      </w:r>
      <w:r w:rsidR="00BF17FC" w:rsidRPr="00121C3D">
        <w:rPr>
          <w:color w:val="C00000"/>
        </w:rPr>
        <w:t>sexual</w:t>
      </w:r>
      <w:r w:rsidR="00993BA7" w:rsidRPr="00121C3D">
        <w:rPr>
          <w:color w:val="C00000"/>
        </w:rPr>
        <w:t xml:space="preserve"> </w:t>
      </w:r>
      <w:r w:rsidR="00BF17FC" w:rsidRPr="00121C3D">
        <w:rPr>
          <w:color w:val="C00000"/>
        </w:rPr>
        <w:t>assault</w:t>
      </w:r>
      <w:r w:rsidR="00121C3D">
        <w:t>”</w:t>
      </w:r>
      <w:r w:rsidR="00BF17FC">
        <w:t>)</w:t>
      </w:r>
    </w:p>
    <w:p w14:paraId="3BE79F17" w14:textId="1D041C51" w:rsidR="00993BA7" w:rsidRDefault="001E3127" w:rsidP="00BF17FC">
      <w:pPr>
        <w:ind w:left="720"/>
      </w:pPr>
      <w:r>
        <w:t>SUB-EVENT</w:t>
      </w:r>
      <w:r w:rsidR="00240FB7">
        <w:t xml:space="preserve"> </w:t>
      </w:r>
      <w:r w:rsidR="00993BA7">
        <w:t>(</w:t>
      </w:r>
      <w:r w:rsidR="00121C3D">
        <w:t>“</w:t>
      </w:r>
      <w:r w:rsidR="00993BA7" w:rsidRPr="00121C3D">
        <w:rPr>
          <w:color w:val="C00000"/>
        </w:rPr>
        <w:t>injected something into his penis</w:t>
      </w:r>
      <w:r w:rsidR="00121C3D">
        <w:t>”</w:t>
      </w:r>
      <w:r w:rsidR="00993BA7">
        <w:t xml:space="preserve">, </w:t>
      </w:r>
      <w:r w:rsidR="00121C3D">
        <w:t>“</w:t>
      </w:r>
      <w:r w:rsidR="00993BA7" w:rsidRPr="00121C3D">
        <w:rPr>
          <w:color w:val="C00000"/>
        </w:rPr>
        <w:t>sexual assault</w:t>
      </w:r>
      <w:r w:rsidR="00121C3D">
        <w:t>”</w:t>
      </w:r>
      <w:r w:rsidR="00993BA7">
        <w:t>)</w:t>
      </w:r>
    </w:p>
    <w:p w14:paraId="364627CB" w14:textId="555ECE60" w:rsidR="00BF17FC" w:rsidRDefault="00BF17FC" w:rsidP="00BF17FC"/>
    <w:p w14:paraId="386C2252" w14:textId="729B940B" w:rsidR="00F24364" w:rsidRDefault="00E86F0E" w:rsidP="00DC5F1E">
      <w:pPr>
        <w:jc w:val="both"/>
      </w:pPr>
      <w:r>
        <w:t xml:space="preserve">All types of trauma can have sub events, not just sexual trauma. </w:t>
      </w:r>
      <w:r w:rsidR="00F24364" w:rsidRPr="001B12D6">
        <w:t xml:space="preserve">For example, </w:t>
      </w:r>
      <w:r>
        <w:t>with “</w:t>
      </w:r>
      <w:r w:rsidR="00F24364" w:rsidRPr="001B12D6">
        <w:t xml:space="preserve">physically abused by the father, being </w:t>
      </w:r>
      <w:r w:rsidR="00F24364" w:rsidRPr="00E51769">
        <w:rPr>
          <w:color w:val="FF0000"/>
        </w:rPr>
        <w:t xml:space="preserve">slapped </w:t>
      </w:r>
      <w:r w:rsidR="00F24364" w:rsidRPr="001B12D6">
        <w:t>or s</w:t>
      </w:r>
      <w:r w:rsidR="00F24364" w:rsidRPr="00E51769">
        <w:rPr>
          <w:color w:val="FF0000"/>
        </w:rPr>
        <w:t>panked</w:t>
      </w:r>
      <w:r w:rsidR="00F24364" w:rsidRPr="001B12D6">
        <w:t xml:space="preserve"> or </w:t>
      </w:r>
      <w:r w:rsidR="00F24364" w:rsidRPr="00E51769">
        <w:rPr>
          <w:color w:val="FF0000"/>
        </w:rPr>
        <w:t>beat up</w:t>
      </w:r>
      <w:r>
        <w:t>” we a</w:t>
      </w:r>
      <w:r w:rsidR="004B6F4F">
        <w:t>nnotated “</w:t>
      </w:r>
      <w:r w:rsidR="004B6F4F" w:rsidRPr="002A33F0">
        <w:rPr>
          <w:color w:val="FF0000"/>
        </w:rPr>
        <w:t>slapped</w:t>
      </w:r>
      <w:r w:rsidR="004B6F4F">
        <w:rPr>
          <w:color w:val="FF0000"/>
        </w:rPr>
        <w:t>”</w:t>
      </w:r>
      <w:r w:rsidR="004B6F4F" w:rsidRPr="002A33F0">
        <w:rPr>
          <w:color w:val="FF0000"/>
        </w:rPr>
        <w:t xml:space="preserve"> </w:t>
      </w:r>
      <w:r w:rsidR="004B6F4F" w:rsidRPr="001B12D6">
        <w:t xml:space="preserve">or </w:t>
      </w:r>
      <w:r w:rsidR="004B6F4F">
        <w:t>“</w:t>
      </w:r>
      <w:r w:rsidR="004B6F4F" w:rsidRPr="001B12D6">
        <w:t>s</w:t>
      </w:r>
      <w:r w:rsidR="004B6F4F" w:rsidRPr="002A33F0">
        <w:rPr>
          <w:color w:val="FF0000"/>
        </w:rPr>
        <w:t>panked</w:t>
      </w:r>
      <w:r w:rsidR="004B6F4F">
        <w:rPr>
          <w:color w:val="FF0000"/>
        </w:rPr>
        <w:t>”</w:t>
      </w:r>
      <w:r w:rsidR="004B6F4F" w:rsidRPr="001B12D6">
        <w:t xml:space="preserve"> </w:t>
      </w:r>
      <w:r w:rsidR="004B6F4F">
        <w:t>“</w:t>
      </w:r>
      <w:r w:rsidR="004B6F4F" w:rsidRPr="002A33F0">
        <w:rPr>
          <w:color w:val="FF0000"/>
        </w:rPr>
        <w:t>beat up</w:t>
      </w:r>
      <w:r w:rsidR="004B6F4F">
        <w:t>” as</w:t>
      </w:r>
      <w:r>
        <w:t xml:space="preserve"> </w:t>
      </w:r>
      <w:r w:rsidR="00F24364" w:rsidRPr="001B12D6">
        <w:t>sub-events of physical trauma.</w:t>
      </w:r>
    </w:p>
    <w:p w14:paraId="312024D9" w14:textId="77777777" w:rsidR="00F24364" w:rsidRDefault="00F24364" w:rsidP="00BF17FC"/>
    <w:p w14:paraId="218FA94B" w14:textId="3D1E920C" w:rsidR="00E62F14" w:rsidRDefault="00E62F14" w:rsidP="00E62F14">
      <w:pPr>
        <w:pStyle w:val="Heading1"/>
      </w:pPr>
      <w:bookmarkStart w:id="21" w:name="_Toc123544540"/>
      <w:r>
        <w:t>4. Other Considerations</w:t>
      </w:r>
      <w:bookmarkEnd w:id="21"/>
    </w:p>
    <w:p w14:paraId="58D5BDFC" w14:textId="1B1580FA" w:rsidR="00E62F14" w:rsidRDefault="00E62F14" w:rsidP="00E62F14"/>
    <w:p w14:paraId="55652A00" w14:textId="6001FB6C" w:rsidR="00DF5D91" w:rsidRPr="00520888" w:rsidRDefault="0057419E" w:rsidP="00520888">
      <w:pPr>
        <w:pStyle w:val="Heading2"/>
      </w:pPr>
      <w:bookmarkStart w:id="22" w:name="_Toc123544541"/>
      <w:r>
        <w:t xml:space="preserve">4.1. </w:t>
      </w:r>
      <w:r w:rsidR="00DF5D91" w:rsidRPr="00520888">
        <w:t>Pre-annotations</w:t>
      </w:r>
      <w:bookmarkEnd w:id="22"/>
    </w:p>
    <w:p w14:paraId="48BFD191" w14:textId="77777777" w:rsidR="00DF5D91" w:rsidRDefault="00DF5D91" w:rsidP="00DF5D91"/>
    <w:p w14:paraId="612A76C0" w14:textId="5731B789" w:rsidR="00DF5D91" w:rsidRDefault="004B6F4F" w:rsidP="00DD762A">
      <w:pPr>
        <w:jc w:val="both"/>
      </w:pPr>
      <w:r w:rsidRPr="004B6F4F">
        <w:t>Prior to manual annotation, the documents were automatically annotated with explicit instances of trauma-related symptoms</w:t>
      </w:r>
      <w:r w:rsidR="00981234">
        <w:t xml:space="preserve"> (see GitHub materials)</w:t>
      </w:r>
      <w:r>
        <w:t xml:space="preserve">. This procedure was employed to reduce annotator burden. Therefore, </w:t>
      </w:r>
      <w:r w:rsidR="00655BE5">
        <w:t xml:space="preserve">data already includes </w:t>
      </w:r>
      <w:r>
        <w:t xml:space="preserve">tags of </w:t>
      </w:r>
      <w:r w:rsidR="00655BE5">
        <w:t xml:space="preserve">some common symptoms. </w:t>
      </w:r>
      <w:r>
        <w:t xml:space="preserve">During the manual annotation, pre-annotated tags would be reviewed by annotators. </w:t>
      </w:r>
      <w:r w:rsidR="00DF5D91">
        <w:t>The s</w:t>
      </w:r>
      <w:r w:rsidR="00DF5D91" w:rsidRPr="00DF5D91">
        <w:t>ymptom pre</w:t>
      </w:r>
      <w:r w:rsidR="00655BE5">
        <w:t>-</w:t>
      </w:r>
      <w:r w:rsidR="00DF5D91" w:rsidRPr="00DF5D91">
        <w:t xml:space="preserve">annotation script </w:t>
      </w:r>
      <w:r w:rsidR="00DF5D91">
        <w:t xml:space="preserve">may </w:t>
      </w:r>
      <w:r w:rsidR="00655BE5">
        <w:t xml:space="preserve">have </w:t>
      </w:r>
      <w:r w:rsidR="00DF5D91">
        <w:t xml:space="preserve">annotated two conflicting spans. For example, it may </w:t>
      </w:r>
      <w:r w:rsidR="00DF5D91" w:rsidRPr="00DF5D91">
        <w:t xml:space="preserve">annotate both “visual hallucinations” and “hallucinations.” </w:t>
      </w:r>
      <w:r w:rsidR="00DF5D91">
        <w:t>Refer to the guidelines on what span to keep. In this case</w:t>
      </w:r>
      <w:r w:rsidR="00DF5D91" w:rsidRPr="00DF5D91">
        <w:t xml:space="preserve"> remove the annotation for “hallucinations</w:t>
      </w:r>
      <w:r w:rsidR="00DF5D91">
        <w:t>” and keep the longer span.</w:t>
      </w:r>
    </w:p>
    <w:p w14:paraId="54AADD64" w14:textId="77777777" w:rsidR="00280C2A" w:rsidRDefault="00280C2A" w:rsidP="00DF5D91"/>
    <w:p w14:paraId="39FC1CD8" w14:textId="5FD3FCE2" w:rsidR="00280C2A" w:rsidRPr="00DF5D91" w:rsidRDefault="00280C2A" w:rsidP="007515C5">
      <w:pPr>
        <w:jc w:val="both"/>
      </w:pPr>
      <w:r>
        <w:t xml:space="preserve">It may also happen that a symptom like “persecutary delusions” is pre-annotated as two separate symptoms: </w:t>
      </w:r>
      <w:r w:rsidRPr="00280C2A">
        <w:t>“persecutory” and “delusions”</w:t>
      </w:r>
      <w:r>
        <w:t xml:space="preserve">. </w:t>
      </w:r>
      <w:r w:rsidR="005619BE">
        <w:t>In these cases the two annotations should be combined into one annotation.</w:t>
      </w:r>
    </w:p>
    <w:p w14:paraId="3E820F02" w14:textId="77777777" w:rsidR="00DF5D91" w:rsidRDefault="00DF5D91" w:rsidP="00E62F14"/>
    <w:p w14:paraId="7FB286D7" w14:textId="769517B9" w:rsidR="00AE4EAB" w:rsidRPr="00520888" w:rsidRDefault="0057419E" w:rsidP="00520888">
      <w:pPr>
        <w:pStyle w:val="Heading2"/>
      </w:pPr>
      <w:bookmarkStart w:id="23" w:name="_Toc123544542"/>
      <w:r>
        <w:t xml:space="preserve">4.2. </w:t>
      </w:r>
      <w:r w:rsidR="00AE4EAB" w:rsidRPr="00520888">
        <w:t>Typos in the text</w:t>
      </w:r>
      <w:bookmarkEnd w:id="23"/>
    </w:p>
    <w:p w14:paraId="7EEBD346" w14:textId="77777777" w:rsidR="00AE4EAB" w:rsidRDefault="00AE4EAB" w:rsidP="00E62F14"/>
    <w:p w14:paraId="4C652967" w14:textId="0E3FC2F5" w:rsidR="00AE4EAB" w:rsidRPr="00AE4EAB" w:rsidRDefault="00BE0DEB" w:rsidP="00DD762A">
      <w:pPr>
        <w:jc w:val="both"/>
      </w:pPr>
      <w:r>
        <w:t>Typos</w:t>
      </w:r>
      <w:r w:rsidR="00AE4EAB">
        <w:t xml:space="preserve"> are not uncommon.</w:t>
      </w:r>
      <w:r>
        <w:t xml:space="preserve"> Annotate extents with typos if it is obvious what the typo is. If some text is so mangled that it is </w:t>
      </w:r>
      <w:r w:rsidR="00DD762A">
        <w:t>unclear</w:t>
      </w:r>
      <w:r>
        <w:t xml:space="preserve"> that the extent is one of our defined tags, then do not annotate it.</w:t>
      </w:r>
    </w:p>
    <w:p w14:paraId="1C2B839F" w14:textId="77777777" w:rsidR="00AE4EAB" w:rsidRDefault="00AE4EAB" w:rsidP="00E62F14"/>
    <w:p w14:paraId="1E4B9CC0" w14:textId="5A4E8CFF" w:rsidR="00573550" w:rsidRPr="00520888" w:rsidRDefault="0057419E" w:rsidP="00520888">
      <w:pPr>
        <w:pStyle w:val="Heading2"/>
      </w:pPr>
      <w:bookmarkStart w:id="24" w:name="_Toc123544543"/>
      <w:r>
        <w:t xml:space="preserve">4.3. </w:t>
      </w:r>
      <w:r w:rsidR="00655BE5" w:rsidRPr="00520888">
        <w:t>Structured data</w:t>
      </w:r>
      <w:bookmarkEnd w:id="24"/>
    </w:p>
    <w:p w14:paraId="118A7B50" w14:textId="77777777" w:rsidR="00573550" w:rsidRDefault="00573550" w:rsidP="00E62F14"/>
    <w:p w14:paraId="2301C220" w14:textId="78FD08E8" w:rsidR="00E62F14" w:rsidRDefault="00E62F14" w:rsidP="00DC5F1E">
      <w:pPr>
        <w:jc w:val="both"/>
      </w:pPr>
      <w:r>
        <w:t>We only annotate running text and ignore structured data.</w:t>
      </w:r>
      <w:r w:rsidR="007D5BBB">
        <w:t xml:space="preserve"> For example, nothing will be annotated in the following fragment (which is part of a larger section with structured data:</w:t>
      </w:r>
    </w:p>
    <w:p w14:paraId="56AFE9F9" w14:textId="5C2926CB" w:rsidR="00E62F14" w:rsidRDefault="00E62F14" w:rsidP="00E62F14"/>
    <w:p w14:paraId="341EA05E" w14:textId="77777777" w:rsidR="007D5BBB" w:rsidRDefault="007D5BBB" w:rsidP="007D5BBB">
      <w:pPr>
        <w:ind w:left="720"/>
      </w:pPr>
      <w:r>
        <w:t>Past Diagnoses: Bipolar D/O 1 w/ psychotic features; Schizoaffective D/O</w:t>
      </w:r>
    </w:p>
    <w:p w14:paraId="15FB11A4" w14:textId="77777777" w:rsidR="007D5BBB" w:rsidRDefault="007D5BBB" w:rsidP="007D5BBB">
      <w:pPr>
        <w:ind w:left="720"/>
      </w:pPr>
      <w:r>
        <w:t>Past Hospitalizations: McLean (AB2) 11/2011 (manic and psychotic</w:t>
      </w:r>
      <w:proofErr w:type="gramStart"/>
      <w:r>
        <w:t>);</w:t>
      </w:r>
      <w:proofErr w:type="gramEnd"/>
    </w:p>
    <w:p w14:paraId="3AA81801" w14:textId="77777777" w:rsidR="007D5BBB" w:rsidRDefault="007D5BBB" w:rsidP="007D5BBB">
      <w:pPr>
        <w:ind w:left="720"/>
      </w:pPr>
      <w:r>
        <w:t>Prior History of suicidality or suicide attempts: denied</w:t>
      </w:r>
    </w:p>
    <w:p w14:paraId="6A474E2B" w14:textId="3CB47B81" w:rsidR="007D5BBB" w:rsidRDefault="007D5BBB" w:rsidP="007D5BBB"/>
    <w:p w14:paraId="72F2E80A" w14:textId="20B3985A" w:rsidR="007D5BBB" w:rsidRDefault="007D5BBB" w:rsidP="007D5BBB">
      <w:r>
        <w:t>However, any running text will be annotated:</w:t>
      </w:r>
    </w:p>
    <w:p w14:paraId="0DDEF047" w14:textId="77777777" w:rsidR="007D5BBB" w:rsidRDefault="007D5BBB" w:rsidP="007D5BBB">
      <w:pPr>
        <w:ind w:left="720"/>
      </w:pPr>
    </w:p>
    <w:p w14:paraId="3060B95F" w14:textId="5DADA95D" w:rsidR="00E62F14" w:rsidRDefault="00E62F14" w:rsidP="007D5BBB">
      <w:pPr>
        <w:ind w:left="720"/>
      </w:pPr>
      <w:proofErr w:type="spellStart"/>
      <w:r>
        <w:t>Hx</w:t>
      </w:r>
      <w:proofErr w:type="spellEnd"/>
      <w:r>
        <w:t xml:space="preserve"> of Significant Trauma:  Yes</w:t>
      </w:r>
    </w:p>
    <w:p w14:paraId="09B451B9" w14:textId="77777777" w:rsidR="00E62F14" w:rsidRDefault="00E62F14" w:rsidP="007D5BBB">
      <w:pPr>
        <w:ind w:left="720"/>
      </w:pPr>
      <w:r>
        <w:t>Please describe:</w:t>
      </w:r>
    </w:p>
    <w:p w14:paraId="34118757" w14:textId="295AE394" w:rsidR="008844D7" w:rsidRPr="003B5DD8" w:rsidRDefault="00E62F14" w:rsidP="00240FB7">
      <w:pPr>
        <w:ind w:left="720"/>
      </w:pPr>
      <w:r>
        <w:t xml:space="preserve">Per report, the patient was in </w:t>
      </w:r>
      <w:r w:rsidRPr="003B5DD8">
        <w:t xml:space="preserve">an </w:t>
      </w:r>
      <w:r w:rsidR="007D5BBB" w:rsidRPr="003B5DD8">
        <w:rPr>
          <w:bCs/>
        </w:rPr>
        <w:t>[</w:t>
      </w:r>
      <w:r w:rsidRPr="003B5DD8">
        <w:rPr>
          <w:bCs/>
          <w:color w:val="C00000"/>
        </w:rPr>
        <w:t>emotionally</w:t>
      </w:r>
      <w:r w:rsidR="007D5BBB" w:rsidRPr="003B5DD8">
        <w:rPr>
          <w:bCs/>
        </w:rPr>
        <w:t>]</w:t>
      </w:r>
      <w:r w:rsidRPr="003B5DD8">
        <w:t xml:space="preserve"> and </w:t>
      </w:r>
      <w:r w:rsidR="007D5BBB" w:rsidRPr="003B5DD8">
        <w:rPr>
          <w:bCs/>
        </w:rPr>
        <w:t>[</w:t>
      </w:r>
      <w:r w:rsidRPr="003B5DD8">
        <w:rPr>
          <w:bCs/>
          <w:color w:val="C00000"/>
        </w:rPr>
        <w:t>verbally abusive</w:t>
      </w:r>
      <w:r w:rsidR="007D5BBB" w:rsidRPr="003B5DD8">
        <w:rPr>
          <w:bCs/>
        </w:rPr>
        <w:t>]</w:t>
      </w:r>
      <w:r w:rsidRPr="003B5DD8">
        <w:t xml:space="preserve"> relationship. She is no longer in that relationship. Also, per report, the patient was </w:t>
      </w:r>
      <w:r w:rsidR="007D5BBB" w:rsidRPr="003B5DD8">
        <w:rPr>
          <w:bCs/>
        </w:rPr>
        <w:t>[</w:t>
      </w:r>
      <w:r w:rsidRPr="003B5DD8">
        <w:rPr>
          <w:bCs/>
          <w:color w:val="C00000"/>
        </w:rPr>
        <w:t>sexually molested</w:t>
      </w:r>
      <w:r w:rsidR="007D5BBB" w:rsidRPr="003B5DD8">
        <w:rPr>
          <w:bCs/>
        </w:rPr>
        <w:t>]</w:t>
      </w:r>
      <w:r w:rsidRPr="003B5DD8">
        <w:t xml:space="preserve"> at </w:t>
      </w:r>
      <w:r w:rsidRPr="003B5DD8">
        <w:rPr>
          <w:bCs/>
          <w:color w:val="FFD966" w:themeColor="accent4" w:themeTint="99"/>
        </w:rPr>
        <w:t xml:space="preserve">the </w:t>
      </w:r>
      <w:r w:rsidR="00A05562">
        <w:rPr>
          <w:bCs/>
          <w:color w:val="FFD966" w:themeColor="accent4" w:themeTint="99"/>
        </w:rPr>
        <w:t>[</w:t>
      </w:r>
      <w:r w:rsidRPr="003B5DD8">
        <w:rPr>
          <w:bCs/>
          <w:color w:val="FFD966" w:themeColor="accent4" w:themeTint="99"/>
        </w:rPr>
        <w:t>age of 15</w:t>
      </w:r>
      <w:r w:rsidR="007D5BBB" w:rsidRPr="003B5DD8">
        <w:rPr>
          <w:bCs/>
        </w:rPr>
        <w:t>]</w:t>
      </w:r>
      <w:r w:rsidRPr="003B5DD8">
        <w:t xml:space="preserve"> by a </w:t>
      </w:r>
      <w:r w:rsidR="007D5BBB" w:rsidRPr="003B5DD8">
        <w:rPr>
          <w:bCs/>
        </w:rPr>
        <w:t>[</w:t>
      </w:r>
      <w:r w:rsidRPr="003B5DD8">
        <w:rPr>
          <w:bCs/>
          <w:color w:val="70AD47" w:themeColor="accent6"/>
        </w:rPr>
        <w:t xml:space="preserve">42 </w:t>
      </w:r>
      <w:proofErr w:type="spellStart"/>
      <w:r w:rsidRPr="003B5DD8">
        <w:rPr>
          <w:bCs/>
          <w:color w:val="70AD47" w:themeColor="accent6"/>
        </w:rPr>
        <w:t>yo</w:t>
      </w:r>
      <w:proofErr w:type="spellEnd"/>
      <w:r w:rsidRPr="003B5DD8">
        <w:rPr>
          <w:bCs/>
          <w:color w:val="70AD47" w:themeColor="accent6"/>
        </w:rPr>
        <w:t xml:space="preserve"> traveling artist</w:t>
      </w:r>
      <w:r w:rsidR="007D5BBB" w:rsidRPr="003B5DD8">
        <w:rPr>
          <w:bCs/>
        </w:rPr>
        <w:t>]</w:t>
      </w:r>
      <w:r w:rsidRPr="003B5DD8">
        <w:t xml:space="preserve"> while living in Idaho. Per report, the patient's younger sister was also </w:t>
      </w:r>
      <w:r w:rsidR="007D5BBB" w:rsidRPr="003B5DD8">
        <w:rPr>
          <w:bCs/>
        </w:rPr>
        <w:t>[</w:t>
      </w:r>
      <w:r w:rsidR="007D5BBB" w:rsidRPr="003B5DD8">
        <w:rPr>
          <w:bCs/>
          <w:color w:val="C00000"/>
        </w:rPr>
        <w:t>abused</w:t>
      </w:r>
      <w:r w:rsidR="007D5BBB" w:rsidRPr="003B5DD8">
        <w:rPr>
          <w:bCs/>
        </w:rPr>
        <w:t>]</w:t>
      </w:r>
      <w:r w:rsidRPr="003B5DD8">
        <w:t>.</w:t>
      </w:r>
    </w:p>
    <w:p w14:paraId="3D684C36" w14:textId="774099DD" w:rsidR="000B1E33" w:rsidRDefault="000B1E33"/>
    <w:p w14:paraId="50973064" w14:textId="77777777" w:rsidR="00E51769" w:rsidRDefault="00E51769">
      <w:r>
        <w:br w:type="page"/>
      </w:r>
    </w:p>
    <w:p w14:paraId="7AF9963D" w14:textId="0505F511" w:rsidR="002E6289" w:rsidRDefault="002E6289" w:rsidP="002E6289">
      <w:r>
        <w:lastRenderedPageBreak/>
        <w:t>On the other hand, non-generic hea</w:t>
      </w:r>
      <w:r w:rsidRPr="00410760">
        <w:t>der</w:t>
      </w:r>
      <w:r>
        <w:t>s with specific information should be annotated:</w:t>
      </w:r>
    </w:p>
    <w:p w14:paraId="6E398565" w14:textId="77777777" w:rsidR="002E6289" w:rsidRDefault="002E6289" w:rsidP="002E6289"/>
    <w:p w14:paraId="687AF90A" w14:textId="77777777" w:rsidR="002E6289" w:rsidRDefault="002E6289" w:rsidP="002E6289">
      <w:pPr>
        <w:ind w:firstLine="720"/>
      </w:pPr>
      <w:r>
        <w:t>[</w:t>
      </w:r>
      <w:r w:rsidRPr="002E6289">
        <w:rPr>
          <w:color w:val="4472C4" w:themeColor="accent1"/>
        </w:rPr>
        <w:t>Suicide attempts</w:t>
      </w:r>
      <w:r>
        <w:t>]</w:t>
      </w:r>
      <w:r w:rsidRPr="00410760">
        <w:t xml:space="preserve">: </w:t>
      </w:r>
    </w:p>
    <w:p w14:paraId="63923BE0" w14:textId="77777777" w:rsidR="002E6289" w:rsidRDefault="002E6289" w:rsidP="002E6289">
      <w:pPr>
        <w:ind w:firstLine="720"/>
      </w:pPr>
      <w:r>
        <w:t>[</w:t>
      </w:r>
      <w:r w:rsidRPr="002E6289">
        <w:rPr>
          <w:color w:val="4472C4" w:themeColor="accent1"/>
        </w:rPr>
        <w:t>Violence</w:t>
      </w:r>
      <w:r>
        <w:t>]</w:t>
      </w:r>
      <w:r w:rsidRPr="00410760">
        <w:t>:</w:t>
      </w:r>
    </w:p>
    <w:p w14:paraId="6EB607C2" w14:textId="77777777" w:rsidR="002E6289" w:rsidRDefault="002E6289" w:rsidP="002E6289"/>
    <w:p w14:paraId="045B9ED0" w14:textId="5D62D000" w:rsidR="002E6289" w:rsidRDefault="002E6289">
      <w:r>
        <w:t>Do not include the p</w:t>
      </w:r>
      <w:r w:rsidRPr="00410760">
        <w:t xml:space="preserve">unctuation </w:t>
      </w:r>
      <w:r>
        <w:t>marker.</w:t>
      </w:r>
    </w:p>
    <w:p w14:paraId="37D978F6" w14:textId="77777777" w:rsidR="002E6289" w:rsidRDefault="002E6289"/>
    <w:p w14:paraId="6211AA00" w14:textId="2D86958D" w:rsidR="000F3402" w:rsidRPr="00520888" w:rsidRDefault="0057419E" w:rsidP="00520888">
      <w:pPr>
        <w:pStyle w:val="Heading2"/>
      </w:pPr>
      <w:bookmarkStart w:id="25" w:name="_Toc123544544"/>
      <w:r>
        <w:t xml:space="preserve">4.4. </w:t>
      </w:r>
      <w:r w:rsidR="000F3402" w:rsidRPr="00520888">
        <w:t>Conjunctions</w:t>
      </w:r>
      <w:bookmarkEnd w:id="25"/>
    </w:p>
    <w:p w14:paraId="5AB3A787" w14:textId="77777777" w:rsidR="000F3402" w:rsidRDefault="000F3402"/>
    <w:p w14:paraId="52392AA0" w14:textId="090D47CB" w:rsidR="000F3402" w:rsidRDefault="000F3402" w:rsidP="00DC5F1E">
      <w:pPr>
        <w:jc w:val="both"/>
      </w:pPr>
      <w:r>
        <w:t>There are numerous examples of conjunctions that could be either annotated as on extent or as two extents where one of the extents would consist of two fragments. Examples are</w:t>
      </w:r>
    </w:p>
    <w:p w14:paraId="76251E6E" w14:textId="77777777" w:rsidR="000F3402" w:rsidRDefault="000F3402"/>
    <w:p w14:paraId="071CC6E3" w14:textId="77777777" w:rsidR="000F3402" w:rsidRDefault="000F3402" w:rsidP="009A600F">
      <w:pPr>
        <w:ind w:firstLine="720"/>
      </w:pPr>
      <w:r>
        <w:t>“</w:t>
      </w:r>
      <w:r w:rsidRPr="000F3402">
        <w:t>Suicide/Homicidal Ideation</w:t>
      </w:r>
      <w:r>
        <w:t>”</w:t>
      </w:r>
    </w:p>
    <w:p w14:paraId="3C540FA3" w14:textId="77777777" w:rsidR="000F3402" w:rsidRDefault="000F3402" w:rsidP="009A600F">
      <w:pPr>
        <w:ind w:firstLine="720"/>
      </w:pPr>
      <w:r>
        <w:t>“</w:t>
      </w:r>
      <w:r w:rsidRPr="000F3402">
        <w:t>Suicidal and homicidal Ideation</w:t>
      </w:r>
      <w:r>
        <w:t>”</w:t>
      </w:r>
    </w:p>
    <w:p w14:paraId="296CCE17" w14:textId="77777777" w:rsidR="000F3402" w:rsidRDefault="000F3402" w:rsidP="009A600F">
      <w:pPr>
        <w:ind w:firstLine="720"/>
      </w:pPr>
      <w:r>
        <w:t>“</w:t>
      </w:r>
      <w:r w:rsidRPr="000F3402">
        <w:t>urges to harm herself or others</w:t>
      </w:r>
      <w:r>
        <w:t>”</w:t>
      </w:r>
    </w:p>
    <w:p w14:paraId="0684D0E5" w14:textId="77777777" w:rsidR="000F3402" w:rsidRDefault="000F3402" w:rsidP="009A600F">
      <w:pPr>
        <w:ind w:firstLine="720"/>
      </w:pPr>
      <w:r>
        <w:t>“</w:t>
      </w:r>
      <w:r w:rsidRPr="000F3402">
        <w:t>urges to cut and scratch</w:t>
      </w:r>
      <w:r>
        <w:t>”</w:t>
      </w:r>
    </w:p>
    <w:p w14:paraId="4DA360B5" w14:textId="77777777" w:rsidR="000F3402" w:rsidRDefault="000F3402" w:rsidP="000F3402"/>
    <w:p w14:paraId="676503FF" w14:textId="5794EEBE" w:rsidR="003C5B7F" w:rsidRDefault="003C5B7F">
      <w:r>
        <w:t xml:space="preserve">Instead of </w:t>
      </w:r>
      <w:r w:rsidR="009A600F">
        <w:t>annotating</w:t>
      </w:r>
      <w:r>
        <w:t xml:space="preserve"> one extent we </w:t>
      </w:r>
      <w:r w:rsidR="009A600F">
        <w:t>annotate</w:t>
      </w:r>
      <w:r>
        <w:t xml:space="preserve"> two extents:</w:t>
      </w:r>
    </w:p>
    <w:p w14:paraId="154F22E9" w14:textId="77777777" w:rsidR="003C5B7F" w:rsidRDefault="003C5B7F"/>
    <w:p w14:paraId="1C14C58A" w14:textId="1574E409" w:rsidR="009A600F" w:rsidRDefault="009A600F" w:rsidP="009A600F">
      <w:pPr>
        <w:ind w:firstLine="720"/>
      </w:pPr>
      <w:r>
        <w:t>“[</w:t>
      </w:r>
      <w:r w:rsidRPr="00052094">
        <w:rPr>
          <w:color w:val="4472C4" w:themeColor="accent1"/>
        </w:rPr>
        <w:t>Suicide</w:t>
      </w:r>
      <w:r>
        <w:t>]</w:t>
      </w:r>
      <w:r w:rsidRPr="000F3402">
        <w:t xml:space="preserve">/Homicidal </w:t>
      </w:r>
      <w:r>
        <w:t>[</w:t>
      </w:r>
      <w:r w:rsidRPr="00052094">
        <w:rPr>
          <w:color w:val="4472C4" w:themeColor="accent1"/>
        </w:rPr>
        <w:t>Ideation</w:t>
      </w:r>
      <w:r>
        <w:t>]” and “</w:t>
      </w:r>
      <w:r w:rsidRPr="000F3402">
        <w:t>Suicide</w:t>
      </w:r>
      <w:proofErr w:type="gramStart"/>
      <w:r w:rsidRPr="000F3402">
        <w:t>/</w:t>
      </w:r>
      <w:r>
        <w:t>[</w:t>
      </w:r>
      <w:proofErr w:type="gramEnd"/>
      <w:r w:rsidRPr="00052094">
        <w:rPr>
          <w:color w:val="4472C4" w:themeColor="accent1"/>
        </w:rPr>
        <w:t>Homicidal Ideation</w:t>
      </w:r>
      <w:r>
        <w:t>]”</w:t>
      </w:r>
    </w:p>
    <w:p w14:paraId="5606205C" w14:textId="5BF9A559" w:rsidR="009A600F" w:rsidRDefault="009A600F" w:rsidP="009A600F">
      <w:pPr>
        <w:ind w:firstLine="720"/>
      </w:pPr>
      <w:r>
        <w:t>“[</w:t>
      </w:r>
      <w:r w:rsidRPr="00052094">
        <w:rPr>
          <w:color w:val="4472C4" w:themeColor="accent1"/>
        </w:rPr>
        <w:t>Suicidal</w:t>
      </w:r>
      <w:r>
        <w:t>]</w:t>
      </w:r>
      <w:r w:rsidRPr="000F3402">
        <w:t xml:space="preserve"> and homicidal </w:t>
      </w:r>
      <w:r>
        <w:t>[</w:t>
      </w:r>
      <w:r w:rsidRPr="00052094">
        <w:rPr>
          <w:color w:val="4472C4" w:themeColor="accent1"/>
        </w:rPr>
        <w:t>Ideation</w:t>
      </w:r>
      <w:r>
        <w:t>]” and “</w:t>
      </w:r>
      <w:r w:rsidRPr="000F3402">
        <w:t xml:space="preserve">Suicidal and </w:t>
      </w:r>
      <w:r>
        <w:t>[</w:t>
      </w:r>
      <w:r w:rsidRPr="00052094">
        <w:rPr>
          <w:color w:val="4472C4" w:themeColor="accent1"/>
        </w:rPr>
        <w:t>homicidal Ideation</w:t>
      </w:r>
      <w:r>
        <w:t>]”</w:t>
      </w:r>
    </w:p>
    <w:p w14:paraId="0F8CA1FF" w14:textId="363B4CDE" w:rsidR="000F3402" w:rsidRDefault="009A600F" w:rsidP="009A600F">
      <w:pPr>
        <w:ind w:firstLine="720"/>
      </w:pPr>
      <w:r>
        <w:t>“[</w:t>
      </w:r>
      <w:r w:rsidRPr="00052094">
        <w:rPr>
          <w:color w:val="4472C4" w:themeColor="accent1"/>
        </w:rPr>
        <w:t>urges to harm herself</w:t>
      </w:r>
      <w:r>
        <w:t>]</w:t>
      </w:r>
      <w:r w:rsidRPr="000F3402">
        <w:t xml:space="preserve"> or others</w:t>
      </w:r>
      <w:r>
        <w:t>” and “[</w:t>
      </w:r>
      <w:r w:rsidRPr="00052094">
        <w:rPr>
          <w:color w:val="4472C4" w:themeColor="accent1"/>
        </w:rPr>
        <w:t>urges to harm</w:t>
      </w:r>
      <w:r>
        <w:t>]</w:t>
      </w:r>
      <w:r w:rsidRPr="000F3402">
        <w:t xml:space="preserve"> herself or </w:t>
      </w:r>
      <w:r>
        <w:t>[</w:t>
      </w:r>
      <w:r w:rsidRPr="00052094">
        <w:rPr>
          <w:color w:val="4472C4" w:themeColor="accent1"/>
        </w:rPr>
        <w:t>others</w:t>
      </w:r>
      <w:r>
        <w:t>]”</w:t>
      </w:r>
    </w:p>
    <w:p w14:paraId="6C3C64BD" w14:textId="4C102551" w:rsidR="000F3402" w:rsidRDefault="009A600F" w:rsidP="009A600F">
      <w:pPr>
        <w:ind w:firstLine="720"/>
      </w:pPr>
      <w:r>
        <w:t>“[</w:t>
      </w:r>
      <w:r w:rsidRPr="00052094">
        <w:rPr>
          <w:color w:val="4472C4" w:themeColor="accent1"/>
        </w:rPr>
        <w:t>urges to cut</w:t>
      </w:r>
      <w:r>
        <w:t>]</w:t>
      </w:r>
      <w:r w:rsidRPr="000F3402">
        <w:t xml:space="preserve"> and scratch</w:t>
      </w:r>
      <w:r>
        <w:t>” and “[</w:t>
      </w:r>
      <w:r w:rsidRPr="00052094">
        <w:rPr>
          <w:color w:val="4472C4" w:themeColor="accent1"/>
        </w:rPr>
        <w:t>urges to</w:t>
      </w:r>
      <w:r>
        <w:t>]</w:t>
      </w:r>
      <w:r w:rsidRPr="000F3402">
        <w:t xml:space="preserve"> cut and </w:t>
      </w:r>
      <w:r>
        <w:t>[</w:t>
      </w:r>
      <w:r w:rsidRPr="00052094">
        <w:rPr>
          <w:color w:val="4472C4" w:themeColor="accent1"/>
        </w:rPr>
        <w:t>scratch</w:t>
      </w:r>
      <w:r>
        <w:t>]”</w:t>
      </w:r>
    </w:p>
    <w:p w14:paraId="49EAE92C" w14:textId="77777777" w:rsidR="00225D92" w:rsidRDefault="00225D92" w:rsidP="003B298E"/>
    <w:p w14:paraId="5BA9002D" w14:textId="4B88C548" w:rsidR="003021FC" w:rsidRDefault="003021FC" w:rsidP="003B298E">
      <w:r>
        <w:t xml:space="preserve">Other examples where we have one string which contains two </w:t>
      </w:r>
      <w:r w:rsidR="00D40DCA">
        <w:t xml:space="preserve">fragment </w:t>
      </w:r>
      <w:r>
        <w:t>annotations are:</w:t>
      </w:r>
    </w:p>
    <w:p w14:paraId="46517D7B" w14:textId="77777777" w:rsidR="003021FC" w:rsidRDefault="003021FC" w:rsidP="003B298E"/>
    <w:p w14:paraId="5829E3A2" w14:textId="77777777" w:rsidR="003021FC" w:rsidRDefault="003021FC" w:rsidP="003021FC">
      <w:pPr>
        <w:ind w:firstLine="720"/>
      </w:pPr>
      <w:r>
        <w:t>“</w:t>
      </w:r>
      <w:r w:rsidR="00410760" w:rsidRPr="00410760">
        <w:t>Violent/destructive thoughts</w:t>
      </w:r>
      <w:r>
        <w:t>”</w:t>
      </w:r>
    </w:p>
    <w:p w14:paraId="6DCD4C5B" w14:textId="77777777" w:rsidR="003021FC" w:rsidRDefault="003021FC" w:rsidP="003021FC">
      <w:pPr>
        <w:ind w:firstLine="720"/>
      </w:pPr>
      <w:r>
        <w:t>“</w:t>
      </w:r>
      <w:r w:rsidR="00225D92" w:rsidRPr="00410760">
        <w:t>Suicide attempts/self-harm</w:t>
      </w:r>
      <w:r>
        <w:t>”</w:t>
      </w:r>
    </w:p>
    <w:p w14:paraId="5261D14A" w14:textId="502B5A98" w:rsidR="003021FC" w:rsidRDefault="003021FC" w:rsidP="003021FC">
      <w:pPr>
        <w:ind w:firstLine="720"/>
      </w:pPr>
      <w:r>
        <w:t>“</w:t>
      </w:r>
      <w:r w:rsidRPr="00410760">
        <w:t>opiate and alcohol use disorders</w:t>
      </w:r>
      <w:r>
        <w:t>”</w:t>
      </w:r>
    </w:p>
    <w:p w14:paraId="4D605390" w14:textId="45CAFD0F" w:rsidR="00400F39" w:rsidRPr="00400F39" w:rsidRDefault="00400F39" w:rsidP="00400F39">
      <w:pPr>
        <w:ind w:left="720"/>
      </w:pPr>
      <w:r>
        <w:t>“</w:t>
      </w:r>
      <w:r w:rsidRPr="00400F39">
        <w:t>Suicidal thoughts: intent</w:t>
      </w:r>
      <w:r>
        <w:t>”</w:t>
      </w:r>
    </w:p>
    <w:p w14:paraId="26CFDE93" w14:textId="77777777" w:rsidR="00CA2AA0" w:rsidRPr="00627A94" w:rsidRDefault="00CA2AA0" w:rsidP="003B298E"/>
    <w:sectPr w:rsidR="00CA2AA0" w:rsidRPr="00627A9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1F5EB" w14:textId="77777777" w:rsidR="007F7489" w:rsidRDefault="007F7489" w:rsidP="00232AA7">
      <w:r>
        <w:separator/>
      </w:r>
    </w:p>
  </w:endnote>
  <w:endnote w:type="continuationSeparator" w:id="0">
    <w:p w14:paraId="6767798D" w14:textId="77777777" w:rsidR="007F7489" w:rsidRDefault="007F7489" w:rsidP="00232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3375383"/>
      <w:docPartObj>
        <w:docPartGallery w:val="Page Numbers (Bottom of Page)"/>
        <w:docPartUnique/>
      </w:docPartObj>
    </w:sdtPr>
    <w:sdtContent>
      <w:p w14:paraId="7AF4C8D3" w14:textId="12CA1BA8" w:rsidR="00232AA7" w:rsidRDefault="00232AA7" w:rsidP="009D18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656C34" w14:textId="77777777" w:rsidR="00232AA7" w:rsidRDefault="00232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6005464"/>
      <w:docPartObj>
        <w:docPartGallery w:val="Page Numbers (Bottom of Page)"/>
        <w:docPartUnique/>
      </w:docPartObj>
    </w:sdtPr>
    <w:sdtContent>
      <w:p w14:paraId="1B0E121D" w14:textId="62ECA0AF" w:rsidR="00232AA7" w:rsidRDefault="00232AA7" w:rsidP="009D18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4D28B" w14:textId="77777777" w:rsidR="00232AA7" w:rsidRDefault="00232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B83AC" w14:textId="77777777" w:rsidR="007F7489" w:rsidRDefault="007F7489" w:rsidP="00232AA7">
      <w:r>
        <w:separator/>
      </w:r>
    </w:p>
  </w:footnote>
  <w:footnote w:type="continuationSeparator" w:id="0">
    <w:p w14:paraId="749A76C3" w14:textId="77777777" w:rsidR="007F7489" w:rsidRDefault="007F7489" w:rsidP="00232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BEE"/>
    <w:multiLevelType w:val="hybridMultilevel"/>
    <w:tmpl w:val="F454D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3559A"/>
    <w:multiLevelType w:val="multilevel"/>
    <w:tmpl w:val="6C0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72C84"/>
    <w:multiLevelType w:val="hybridMultilevel"/>
    <w:tmpl w:val="F0709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92F09"/>
    <w:multiLevelType w:val="hybridMultilevel"/>
    <w:tmpl w:val="4678F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A021A"/>
    <w:multiLevelType w:val="hybridMultilevel"/>
    <w:tmpl w:val="A812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963EF"/>
    <w:multiLevelType w:val="hybridMultilevel"/>
    <w:tmpl w:val="76C4ADF4"/>
    <w:lvl w:ilvl="0" w:tplc="1A8A7EF2">
      <w:numFmt w:val="bullet"/>
      <w:lvlText w:val="-"/>
      <w:lvlJc w:val="left"/>
      <w:pPr>
        <w:ind w:left="360" w:hanging="360"/>
      </w:pPr>
      <w:rPr>
        <w:rFonts w:ascii="Calibri" w:eastAsia="PMingLiU"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21B9747C"/>
    <w:multiLevelType w:val="hybridMultilevel"/>
    <w:tmpl w:val="574082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1D4282"/>
    <w:multiLevelType w:val="hybridMultilevel"/>
    <w:tmpl w:val="7CFC65D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267A6005"/>
    <w:multiLevelType w:val="hybridMultilevel"/>
    <w:tmpl w:val="AFA60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02073D"/>
    <w:multiLevelType w:val="hybridMultilevel"/>
    <w:tmpl w:val="9A505F0A"/>
    <w:lvl w:ilvl="0" w:tplc="6B04FED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B3C5AC0"/>
    <w:multiLevelType w:val="hybridMultilevel"/>
    <w:tmpl w:val="7CFC65D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33AD3A06"/>
    <w:multiLevelType w:val="hybridMultilevel"/>
    <w:tmpl w:val="11BCC908"/>
    <w:lvl w:ilvl="0" w:tplc="3DB23B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F1C81"/>
    <w:multiLevelType w:val="hybridMultilevel"/>
    <w:tmpl w:val="692A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A5F99"/>
    <w:multiLevelType w:val="hybridMultilevel"/>
    <w:tmpl w:val="5E22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22CE6"/>
    <w:multiLevelType w:val="hybridMultilevel"/>
    <w:tmpl w:val="3DDA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E2D1C"/>
    <w:multiLevelType w:val="hybridMultilevel"/>
    <w:tmpl w:val="AD94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A1F1D"/>
    <w:multiLevelType w:val="multilevel"/>
    <w:tmpl w:val="67C6A468"/>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17F5899"/>
    <w:multiLevelType w:val="hybridMultilevel"/>
    <w:tmpl w:val="46D0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C0F99"/>
    <w:multiLevelType w:val="hybridMultilevel"/>
    <w:tmpl w:val="47BEA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863FB"/>
    <w:multiLevelType w:val="hybridMultilevel"/>
    <w:tmpl w:val="C8E6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60BAB"/>
    <w:multiLevelType w:val="hybridMultilevel"/>
    <w:tmpl w:val="B26C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613F3A"/>
    <w:multiLevelType w:val="hybridMultilevel"/>
    <w:tmpl w:val="D0D88E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A1369"/>
    <w:multiLevelType w:val="hybridMultilevel"/>
    <w:tmpl w:val="97A4E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E01A0"/>
    <w:multiLevelType w:val="hybridMultilevel"/>
    <w:tmpl w:val="F9CA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656E4C"/>
    <w:multiLevelType w:val="hybridMultilevel"/>
    <w:tmpl w:val="6FDA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E0492"/>
    <w:multiLevelType w:val="hybridMultilevel"/>
    <w:tmpl w:val="081E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C16FC"/>
    <w:multiLevelType w:val="hybridMultilevel"/>
    <w:tmpl w:val="EDB6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003AC5"/>
    <w:multiLevelType w:val="hybridMultilevel"/>
    <w:tmpl w:val="96D4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B093B"/>
    <w:multiLevelType w:val="hybridMultilevel"/>
    <w:tmpl w:val="B734BFBC"/>
    <w:lvl w:ilvl="0" w:tplc="A04CFF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36897"/>
    <w:multiLevelType w:val="hybridMultilevel"/>
    <w:tmpl w:val="51CEE0C4"/>
    <w:lvl w:ilvl="0" w:tplc="A04CFF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85CDF"/>
    <w:multiLevelType w:val="hybridMultilevel"/>
    <w:tmpl w:val="23DC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276AFE"/>
    <w:multiLevelType w:val="hybridMultilevel"/>
    <w:tmpl w:val="411EAB26"/>
    <w:lvl w:ilvl="0" w:tplc="AF4462EA">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735E2ED5"/>
    <w:multiLevelType w:val="hybridMultilevel"/>
    <w:tmpl w:val="C6D80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D46DE"/>
    <w:multiLevelType w:val="hybridMultilevel"/>
    <w:tmpl w:val="0EDE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165B60"/>
    <w:multiLevelType w:val="hybridMultilevel"/>
    <w:tmpl w:val="F5507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8F367CE"/>
    <w:multiLevelType w:val="hybridMultilevel"/>
    <w:tmpl w:val="2B607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E6427"/>
    <w:multiLevelType w:val="hybridMultilevel"/>
    <w:tmpl w:val="5758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8628017">
    <w:abstractNumId w:val="22"/>
  </w:num>
  <w:num w:numId="2" w16cid:durableId="1450510219">
    <w:abstractNumId w:val="11"/>
  </w:num>
  <w:num w:numId="3" w16cid:durableId="813644132">
    <w:abstractNumId w:val="18"/>
  </w:num>
  <w:num w:numId="4" w16cid:durableId="872693403">
    <w:abstractNumId w:val="32"/>
  </w:num>
  <w:num w:numId="5" w16cid:durableId="1179274889">
    <w:abstractNumId w:val="13"/>
  </w:num>
  <w:num w:numId="6" w16cid:durableId="2111586488">
    <w:abstractNumId w:val="30"/>
  </w:num>
  <w:num w:numId="7" w16cid:durableId="329986773">
    <w:abstractNumId w:val="6"/>
  </w:num>
  <w:num w:numId="8" w16cid:durableId="1144541423">
    <w:abstractNumId w:val="4"/>
  </w:num>
  <w:num w:numId="9" w16cid:durableId="912352566">
    <w:abstractNumId w:val="29"/>
  </w:num>
  <w:num w:numId="10" w16cid:durableId="422725502">
    <w:abstractNumId w:val="28"/>
  </w:num>
  <w:num w:numId="11" w16cid:durableId="480200152">
    <w:abstractNumId w:val="20"/>
  </w:num>
  <w:num w:numId="12" w16cid:durableId="594361125">
    <w:abstractNumId w:val="35"/>
  </w:num>
  <w:num w:numId="13" w16cid:durableId="1709985064">
    <w:abstractNumId w:val="16"/>
  </w:num>
  <w:num w:numId="14" w16cid:durableId="659889160">
    <w:abstractNumId w:val="36"/>
  </w:num>
  <w:num w:numId="15" w16cid:durableId="1376468467">
    <w:abstractNumId w:val="3"/>
  </w:num>
  <w:num w:numId="16" w16cid:durableId="1837333751">
    <w:abstractNumId w:val="1"/>
  </w:num>
  <w:num w:numId="17" w16cid:durableId="5034708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0374630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9395754">
    <w:abstractNumId w:val="5"/>
  </w:num>
  <w:num w:numId="20" w16cid:durableId="1171919147">
    <w:abstractNumId w:val="31"/>
  </w:num>
  <w:num w:numId="21" w16cid:durableId="1501120605">
    <w:abstractNumId w:val="9"/>
  </w:num>
  <w:num w:numId="22" w16cid:durableId="719521890">
    <w:abstractNumId w:val="10"/>
  </w:num>
  <w:num w:numId="23" w16cid:durableId="431362698">
    <w:abstractNumId w:val="7"/>
  </w:num>
  <w:num w:numId="24" w16cid:durableId="2012835964">
    <w:abstractNumId w:val="14"/>
  </w:num>
  <w:num w:numId="25" w16cid:durableId="193232397">
    <w:abstractNumId w:val="27"/>
  </w:num>
  <w:num w:numId="26" w16cid:durableId="1655379795">
    <w:abstractNumId w:val="8"/>
  </w:num>
  <w:num w:numId="27" w16cid:durableId="1585872726">
    <w:abstractNumId w:val="26"/>
  </w:num>
  <w:num w:numId="28" w16cid:durableId="319772520">
    <w:abstractNumId w:val="15"/>
  </w:num>
  <w:num w:numId="29" w16cid:durableId="598952362">
    <w:abstractNumId w:val="21"/>
  </w:num>
  <w:num w:numId="30" w16cid:durableId="1399477606">
    <w:abstractNumId w:val="0"/>
  </w:num>
  <w:num w:numId="31" w16cid:durableId="1401560086">
    <w:abstractNumId w:val="12"/>
  </w:num>
  <w:num w:numId="32" w16cid:durableId="708726270">
    <w:abstractNumId w:val="17"/>
  </w:num>
  <w:num w:numId="33" w16cid:durableId="995037387">
    <w:abstractNumId w:val="25"/>
  </w:num>
  <w:num w:numId="34" w16cid:durableId="758796680">
    <w:abstractNumId w:val="2"/>
  </w:num>
  <w:num w:numId="35" w16cid:durableId="858741337">
    <w:abstractNumId w:val="19"/>
  </w:num>
  <w:num w:numId="36" w16cid:durableId="991062379">
    <w:abstractNumId w:val="33"/>
  </w:num>
  <w:num w:numId="37" w16cid:durableId="1815562633">
    <w:abstractNumId w:val="23"/>
  </w:num>
  <w:num w:numId="38" w16cid:durableId="24518689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 Verhagen">
    <w15:presenceInfo w15:providerId="AD" w15:userId="S::verhagen@brandeis.edu::515b71a9-69c0-40e7-a18d-9a4be25620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9E"/>
    <w:rsid w:val="000112B2"/>
    <w:rsid w:val="000179FD"/>
    <w:rsid w:val="000225CB"/>
    <w:rsid w:val="0002769F"/>
    <w:rsid w:val="00027ABC"/>
    <w:rsid w:val="0003153A"/>
    <w:rsid w:val="00041E87"/>
    <w:rsid w:val="00042769"/>
    <w:rsid w:val="00047382"/>
    <w:rsid w:val="0005008C"/>
    <w:rsid w:val="00052094"/>
    <w:rsid w:val="0005535D"/>
    <w:rsid w:val="00072350"/>
    <w:rsid w:val="00075054"/>
    <w:rsid w:val="00077FBF"/>
    <w:rsid w:val="00080B37"/>
    <w:rsid w:val="00080DE5"/>
    <w:rsid w:val="0008329A"/>
    <w:rsid w:val="000834EC"/>
    <w:rsid w:val="0008597B"/>
    <w:rsid w:val="00091F78"/>
    <w:rsid w:val="000A0024"/>
    <w:rsid w:val="000A183A"/>
    <w:rsid w:val="000A3DB6"/>
    <w:rsid w:val="000A4F7D"/>
    <w:rsid w:val="000B1E33"/>
    <w:rsid w:val="000B1E8D"/>
    <w:rsid w:val="000C258A"/>
    <w:rsid w:val="000C32DB"/>
    <w:rsid w:val="000C4670"/>
    <w:rsid w:val="000C4CCA"/>
    <w:rsid w:val="000C4D18"/>
    <w:rsid w:val="000D012E"/>
    <w:rsid w:val="000D0E5B"/>
    <w:rsid w:val="000D4BAD"/>
    <w:rsid w:val="000D5A6F"/>
    <w:rsid w:val="000D6A38"/>
    <w:rsid w:val="000E0740"/>
    <w:rsid w:val="000E363F"/>
    <w:rsid w:val="000E390D"/>
    <w:rsid w:val="000E542B"/>
    <w:rsid w:val="000F0FA4"/>
    <w:rsid w:val="000F26BF"/>
    <w:rsid w:val="000F3402"/>
    <w:rsid w:val="000F3926"/>
    <w:rsid w:val="000F3EBA"/>
    <w:rsid w:val="000F50C6"/>
    <w:rsid w:val="00102342"/>
    <w:rsid w:val="0010559B"/>
    <w:rsid w:val="00111B73"/>
    <w:rsid w:val="00114F6A"/>
    <w:rsid w:val="0011592B"/>
    <w:rsid w:val="001161ED"/>
    <w:rsid w:val="001173EF"/>
    <w:rsid w:val="001200A5"/>
    <w:rsid w:val="00121C3D"/>
    <w:rsid w:val="001222CA"/>
    <w:rsid w:val="001349DC"/>
    <w:rsid w:val="001356E6"/>
    <w:rsid w:val="00136282"/>
    <w:rsid w:val="0015537A"/>
    <w:rsid w:val="001622EE"/>
    <w:rsid w:val="001668A4"/>
    <w:rsid w:val="001747A9"/>
    <w:rsid w:val="0018091B"/>
    <w:rsid w:val="00184DE8"/>
    <w:rsid w:val="00187C79"/>
    <w:rsid w:val="00193ED3"/>
    <w:rsid w:val="00197B42"/>
    <w:rsid w:val="00197C71"/>
    <w:rsid w:val="001B12D6"/>
    <w:rsid w:val="001B2692"/>
    <w:rsid w:val="001B45F8"/>
    <w:rsid w:val="001B50CF"/>
    <w:rsid w:val="001C028C"/>
    <w:rsid w:val="001C2611"/>
    <w:rsid w:val="001C3D48"/>
    <w:rsid w:val="001C74EE"/>
    <w:rsid w:val="001D00F1"/>
    <w:rsid w:val="001D6ED1"/>
    <w:rsid w:val="001D76ED"/>
    <w:rsid w:val="001E00D8"/>
    <w:rsid w:val="001E3127"/>
    <w:rsid w:val="001F00D9"/>
    <w:rsid w:val="001F6EA9"/>
    <w:rsid w:val="001F701C"/>
    <w:rsid w:val="00203325"/>
    <w:rsid w:val="0020716F"/>
    <w:rsid w:val="002103F8"/>
    <w:rsid w:val="00214D99"/>
    <w:rsid w:val="00217E60"/>
    <w:rsid w:val="00220BCB"/>
    <w:rsid w:val="00222FCE"/>
    <w:rsid w:val="00225D92"/>
    <w:rsid w:val="00232AA7"/>
    <w:rsid w:val="00240FB7"/>
    <w:rsid w:val="00243D44"/>
    <w:rsid w:val="002509CB"/>
    <w:rsid w:val="0025198A"/>
    <w:rsid w:val="002564F0"/>
    <w:rsid w:val="00256DE1"/>
    <w:rsid w:val="00266557"/>
    <w:rsid w:val="00280C2A"/>
    <w:rsid w:val="00282BEB"/>
    <w:rsid w:val="00293291"/>
    <w:rsid w:val="002939DD"/>
    <w:rsid w:val="00297232"/>
    <w:rsid w:val="00297950"/>
    <w:rsid w:val="002A1C87"/>
    <w:rsid w:val="002A7A4C"/>
    <w:rsid w:val="002B0747"/>
    <w:rsid w:val="002B1BF2"/>
    <w:rsid w:val="002B248A"/>
    <w:rsid w:val="002B758F"/>
    <w:rsid w:val="002B7C5C"/>
    <w:rsid w:val="002C09CD"/>
    <w:rsid w:val="002C52AC"/>
    <w:rsid w:val="002D5B74"/>
    <w:rsid w:val="002D6810"/>
    <w:rsid w:val="002E6289"/>
    <w:rsid w:val="002F64F2"/>
    <w:rsid w:val="002F66EB"/>
    <w:rsid w:val="002F6CC1"/>
    <w:rsid w:val="003021FC"/>
    <w:rsid w:val="00306F2B"/>
    <w:rsid w:val="00311362"/>
    <w:rsid w:val="003143D3"/>
    <w:rsid w:val="0031678E"/>
    <w:rsid w:val="00322082"/>
    <w:rsid w:val="0033494D"/>
    <w:rsid w:val="00341F07"/>
    <w:rsid w:val="0035118E"/>
    <w:rsid w:val="0035443D"/>
    <w:rsid w:val="0035776D"/>
    <w:rsid w:val="0036376C"/>
    <w:rsid w:val="00363B21"/>
    <w:rsid w:val="0037227F"/>
    <w:rsid w:val="00373128"/>
    <w:rsid w:val="00375B06"/>
    <w:rsid w:val="00376FF2"/>
    <w:rsid w:val="00391E91"/>
    <w:rsid w:val="003948FF"/>
    <w:rsid w:val="003A02D4"/>
    <w:rsid w:val="003A0843"/>
    <w:rsid w:val="003A0C59"/>
    <w:rsid w:val="003A567C"/>
    <w:rsid w:val="003B0CE9"/>
    <w:rsid w:val="003B298E"/>
    <w:rsid w:val="003B5DD8"/>
    <w:rsid w:val="003C539D"/>
    <w:rsid w:val="003C54AB"/>
    <w:rsid w:val="003C5B7F"/>
    <w:rsid w:val="003C5E17"/>
    <w:rsid w:val="003D24A9"/>
    <w:rsid w:val="003D358B"/>
    <w:rsid w:val="003D4B9D"/>
    <w:rsid w:val="003E79E5"/>
    <w:rsid w:val="003F0050"/>
    <w:rsid w:val="003F180C"/>
    <w:rsid w:val="003F24AD"/>
    <w:rsid w:val="003F3CE4"/>
    <w:rsid w:val="00400EF2"/>
    <w:rsid w:val="00400F39"/>
    <w:rsid w:val="00402BD2"/>
    <w:rsid w:val="00410760"/>
    <w:rsid w:val="00411AF1"/>
    <w:rsid w:val="00414B2A"/>
    <w:rsid w:val="00417500"/>
    <w:rsid w:val="004226F4"/>
    <w:rsid w:val="00422B31"/>
    <w:rsid w:val="00430993"/>
    <w:rsid w:val="004359C5"/>
    <w:rsid w:val="00440B31"/>
    <w:rsid w:val="004413B9"/>
    <w:rsid w:val="0044477F"/>
    <w:rsid w:val="0044599F"/>
    <w:rsid w:val="00446BD1"/>
    <w:rsid w:val="00446DE7"/>
    <w:rsid w:val="004511E4"/>
    <w:rsid w:val="00454131"/>
    <w:rsid w:val="00455096"/>
    <w:rsid w:val="00456D33"/>
    <w:rsid w:val="00456F36"/>
    <w:rsid w:val="004639C7"/>
    <w:rsid w:val="00473A4F"/>
    <w:rsid w:val="00475061"/>
    <w:rsid w:val="00476EE8"/>
    <w:rsid w:val="0047745B"/>
    <w:rsid w:val="00477480"/>
    <w:rsid w:val="0049101C"/>
    <w:rsid w:val="00495ECA"/>
    <w:rsid w:val="004A2592"/>
    <w:rsid w:val="004A29F9"/>
    <w:rsid w:val="004A554D"/>
    <w:rsid w:val="004B1632"/>
    <w:rsid w:val="004B466A"/>
    <w:rsid w:val="004B6385"/>
    <w:rsid w:val="004B6F4F"/>
    <w:rsid w:val="004C3C0B"/>
    <w:rsid w:val="004C5038"/>
    <w:rsid w:val="004C5C4E"/>
    <w:rsid w:val="004C6E33"/>
    <w:rsid w:val="004D3305"/>
    <w:rsid w:val="004D4A63"/>
    <w:rsid w:val="004D54D5"/>
    <w:rsid w:val="004D5CA9"/>
    <w:rsid w:val="004E4B21"/>
    <w:rsid w:val="004E59B0"/>
    <w:rsid w:val="004E77A9"/>
    <w:rsid w:val="004E7863"/>
    <w:rsid w:val="00501B67"/>
    <w:rsid w:val="005066A4"/>
    <w:rsid w:val="00512D10"/>
    <w:rsid w:val="005177F7"/>
    <w:rsid w:val="00520888"/>
    <w:rsid w:val="00523F16"/>
    <w:rsid w:val="005248D5"/>
    <w:rsid w:val="00526143"/>
    <w:rsid w:val="00526B4D"/>
    <w:rsid w:val="0053278F"/>
    <w:rsid w:val="00532DA3"/>
    <w:rsid w:val="00534841"/>
    <w:rsid w:val="00540ADA"/>
    <w:rsid w:val="00542403"/>
    <w:rsid w:val="005513DF"/>
    <w:rsid w:val="00555B57"/>
    <w:rsid w:val="00555CAE"/>
    <w:rsid w:val="005574DC"/>
    <w:rsid w:val="005619BE"/>
    <w:rsid w:val="0057253B"/>
    <w:rsid w:val="00572C95"/>
    <w:rsid w:val="00573550"/>
    <w:rsid w:val="0057419E"/>
    <w:rsid w:val="00577C81"/>
    <w:rsid w:val="00581435"/>
    <w:rsid w:val="005863AF"/>
    <w:rsid w:val="0059120C"/>
    <w:rsid w:val="00592B47"/>
    <w:rsid w:val="005A19F9"/>
    <w:rsid w:val="005A6563"/>
    <w:rsid w:val="005C36D6"/>
    <w:rsid w:val="005C3E43"/>
    <w:rsid w:val="005C7E13"/>
    <w:rsid w:val="005D1FFB"/>
    <w:rsid w:val="005E20B2"/>
    <w:rsid w:val="005E6EA6"/>
    <w:rsid w:val="005F1D90"/>
    <w:rsid w:val="005F31B5"/>
    <w:rsid w:val="005F478B"/>
    <w:rsid w:val="0060054B"/>
    <w:rsid w:val="006056AF"/>
    <w:rsid w:val="006066A9"/>
    <w:rsid w:val="006070A3"/>
    <w:rsid w:val="006073B3"/>
    <w:rsid w:val="006127BA"/>
    <w:rsid w:val="00614A62"/>
    <w:rsid w:val="00627A94"/>
    <w:rsid w:val="00631F44"/>
    <w:rsid w:val="0063626F"/>
    <w:rsid w:val="006423D6"/>
    <w:rsid w:val="00644A41"/>
    <w:rsid w:val="0064564F"/>
    <w:rsid w:val="0064666B"/>
    <w:rsid w:val="00647BAB"/>
    <w:rsid w:val="00652EA0"/>
    <w:rsid w:val="00655BE5"/>
    <w:rsid w:val="00656CB8"/>
    <w:rsid w:val="00663676"/>
    <w:rsid w:val="00671C11"/>
    <w:rsid w:val="00675673"/>
    <w:rsid w:val="00675DED"/>
    <w:rsid w:val="00681395"/>
    <w:rsid w:val="00692667"/>
    <w:rsid w:val="00694D08"/>
    <w:rsid w:val="006967CE"/>
    <w:rsid w:val="006A0118"/>
    <w:rsid w:val="006A3AA1"/>
    <w:rsid w:val="006B2FE2"/>
    <w:rsid w:val="006D55E5"/>
    <w:rsid w:val="006D5612"/>
    <w:rsid w:val="006E0854"/>
    <w:rsid w:val="006E296D"/>
    <w:rsid w:val="006F4C26"/>
    <w:rsid w:val="006F6C55"/>
    <w:rsid w:val="006F6E39"/>
    <w:rsid w:val="0070449F"/>
    <w:rsid w:val="00711414"/>
    <w:rsid w:val="00723763"/>
    <w:rsid w:val="007238CD"/>
    <w:rsid w:val="0072624A"/>
    <w:rsid w:val="007300CD"/>
    <w:rsid w:val="00736E03"/>
    <w:rsid w:val="00737A80"/>
    <w:rsid w:val="0075050F"/>
    <w:rsid w:val="007515C5"/>
    <w:rsid w:val="0075275B"/>
    <w:rsid w:val="007542D6"/>
    <w:rsid w:val="00755886"/>
    <w:rsid w:val="00760BB2"/>
    <w:rsid w:val="00762E4F"/>
    <w:rsid w:val="00770344"/>
    <w:rsid w:val="00771DB8"/>
    <w:rsid w:val="007728C6"/>
    <w:rsid w:val="00776252"/>
    <w:rsid w:val="00781A22"/>
    <w:rsid w:val="00783E6C"/>
    <w:rsid w:val="0079443D"/>
    <w:rsid w:val="007955A8"/>
    <w:rsid w:val="007A45F7"/>
    <w:rsid w:val="007B3FBA"/>
    <w:rsid w:val="007C611B"/>
    <w:rsid w:val="007D093B"/>
    <w:rsid w:val="007D5BBB"/>
    <w:rsid w:val="007D680F"/>
    <w:rsid w:val="007D69E6"/>
    <w:rsid w:val="007D7F2A"/>
    <w:rsid w:val="007E1304"/>
    <w:rsid w:val="007F7489"/>
    <w:rsid w:val="007F74DA"/>
    <w:rsid w:val="00811A79"/>
    <w:rsid w:val="00821D60"/>
    <w:rsid w:val="00823143"/>
    <w:rsid w:val="00823EB4"/>
    <w:rsid w:val="00823F92"/>
    <w:rsid w:val="00826EF0"/>
    <w:rsid w:val="0083641F"/>
    <w:rsid w:val="008368EA"/>
    <w:rsid w:val="00842509"/>
    <w:rsid w:val="00842592"/>
    <w:rsid w:val="00847CBD"/>
    <w:rsid w:val="00850504"/>
    <w:rsid w:val="00852738"/>
    <w:rsid w:val="00855A0B"/>
    <w:rsid w:val="00856126"/>
    <w:rsid w:val="00861E50"/>
    <w:rsid w:val="00862236"/>
    <w:rsid w:val="00862E51"/>
    <w:rsid w:val="00871766"/>
    <w:rsid w:val="00884079"/>
    <w:rsid w:val="008844D7"/>
    <w:rsid w:val="00893232"/>
    <w:rsid w:val="00893E78"/>
    <w:rsid w:val="008949B9"/>
    <w:rsid w:val="00894B4F"/>
    <w:rsid w:val="00895EA1"/>
    <w:rsid w:val="008977F6"/>
    <w:rsid w:val="00897F40"/>
    <w:rsid w:val="008B13D6"/>
    <w:rsid w:val="008B185A"/>
    <w:rsid w:val="008B5BB8"/>
    <w:rsid w:val="008E00C6"/>
    <w:rsid w:val="008E11E0"/>
    <w:rsid w:val="008E7BCF"/>
    <w:rsid w:val="008F3BAA"/>
    <w:rsid w:val="008F45A5"/>
    <w:rsid w:val="00901B0D"/>
    <w:rsid w:val="00910E07"/>
    <w:rsid w:val="009161B1"/>
    <w:rsid w:val="00916823"/>
    <w:rsid w:val="009226E9"/>
    <w:rsid w:val="00926608"/>
    <w:rsid w:val="00926A9F"/>
    <w:rsid w:val="00931526"/>
    <w:rsid w:val="0093263F"/>
    <w:rsid w:val="0093747C"/>
    <w:rsid w:val="009422CC"/>
    <w:rsid w:val="009452C5"/>
    <w:rsid w:val="0094755B"/>
    <w:rsid w:val="00947E7E"/>
    <w:rsid w:val="00956DE3"/>
    <w:rsid w:val="00957F33"/>
    <w:rsid w:val="009651E1"/>
    <w:rsid w:val="00972DCD"/>
    <w:rsid w:val="009767C8"/>
    <w:rsid w:val="00977659"/>
    <w:rsid w:val="00977C89"/>
    <w:rsid w:val="00981234"/>
    <w:rsid w:val="009827DC"/>
    <w:rsid w:val="009835C4"/>
    <w:rsid w:val="009842A9"/>
    <w:rsid w:val="009875D8"/>
    <w:rsid w:val="00993B7D"/>
    <w:rsid w:val="00993BA7"/>
    <w:rsid w:val="00997EF8"/>
    <w:rsid w:val="009A28F1"/>
    <w:rsid w:val="009A600F"/>
    <w:rsid w:val="009A71B9"/>
    <w:rsid w:val="009B122A"/>
    <w:rsid w:val="009B1A49"/>
    <w:rsid w:val="009B496E"/>
    <w:rsid w:val="009C1044"/>
    <w:rsid w:val="009D11AD"/>
    <w:rsid w:val="009D3A27"/>
    <w:rsid w:val="009D7BC1"/>
    <w:rsid w:val="009E111A"/>
    <w:rsid w:val="009E1C53"/>
    <w:rsid w:val="00A01146"/>
    <w:rsid w:val="00A05562"/>
    <w:rsid w:val="00A076B7"/>
    <w:rsid w:val="00A14D42"/>
    <w:rsid w:val="00A16F9D"/>
    <w:rsid w:val="00A230B1"/>
    <w:rsid w:val="00A25AF1"/>
    <w:rsid w:val="00A25D06"/>
    <w:rsid w:val="00A30D55"/>
    <w:rsid w:val="00A40808"/>
    <w:rsid w:val="00A4141F"/>
    <w:rsid w:val="00A4615C"/>
    <w:rsid w:val="00A54DF2"/>
    <w:rsid w:val="00A563C5"/>
    <w:rsid w:val="00A57ECA"/>
    <w:rsid w:val="00A65D47"/>
    <w:rsid w:val="00A854AD"/>
    <w:rsid w:val="00A90746"/>
    <w:rsid w:val="00A912C7"/>
    <w:rsid w:val="00A93DFB"/>
    <w:rsid w:val="00A9521A"/>
    <w:rsid w:val="00A9747F"/>
    <w:rsid w:val="00AA6A62"/>
    <w:rsid w:val="00AB0786"/>
    <w:rsid w:val="00AB41D2"/>
    <w:rsid w:val="00AB5211"/>
    <w:rsid w:val="00AB621D"/>
    <w:rsid w:val="00AB738B"/>
    <w:rsid w:val="00AC1670"/>
    <w:rsid w:val="00AC48EB"/>
    <w:rsid w:val="00AC5282"/>
    <w:rsid w:val="00AD40F6"/>
    <w:rsid w:val="00AD4C46"/>
    <w:rsid w:val="00AD5059"/>
    <w:rsid w:val="00AE3C69"/>
    <w:rsid w:val="00AE440D"/>
    <w:rsid w:val="00AE4EAB"/>
    <w:rsid w:val="00AF0F10"/>
    <w:rsid w:val="00AF3B9E"/>
    <w:rsid w:val="00B0354C"/>
    <w:rsid w:val="00B05E8E"/>
    <w:rsid w:val="00B06703"/>
    <w:rsid w:val="00B07A42"/>
    <w:rsid w:val="00B12562"/>
    <w:rsid w:val="00B21048"/>
    <w:rsid w:val="00B25554"/>
    <w:rsid w:val="00B27869"/>
    <w:rsid w:val="00B33004"/>
    <w:rsid w:val="00B37A4D"/>
    <w:rsid w:val="00B43442"/>
    <w:rsid w:val="00B43B5D"/>
    <w:rsid w:val="00B45F98"/>
    <w:rsid w:val="00B4770B"/>
    <w:rsid w:val="00B616AB"/>
    <w:rsid w:val="00B62CB0"/>
    <w:rsid w:val="00B634D5"/>
    <w:rsid w:val="00B65B22"/>
    <w:rsid w:val="00B75A53"/>
    <w:rsid w:val="00B77C10"/>
    <w:rsid w:val="00BA3AC7"/>
    <w:rsid w:val="00BA78EF"/>
    <w:rsid w:val="00BB2368"/>
    <w:rsid w:val="00BB5713"/>
    <w:rsid w:val="00BB5A0E"/>
    <w:rsid w:val="00BB5D89"/>
    <w:rsid w:val="00BC5AF7"/>
    <w:rsid w:val="00BD35BA"/>
    <w:rsid w:val="00BE0DEB"/>
    <w:rsid w:val="00BE65C4"/>
    <w:rsid w:val="00BF17FC"/>
    <w:rsid w:val="00BF196C"/>
    <w:rsid w:val="00BF2946"/>
    <w:rsid w:val="00BF7839"/>
    <w:rsid w:val="00C01DE6"/>
    <w:rsid w:val="00C1292B"/>
    <w:rsid w:val="00C1416C"/>
    <w:rsid w:val="00C17739"/>
    <w:rsid w:val="00C2346B"/>
    <w:rsid w:val="00C24D95"/>
    <w:rsid w:val="00C314DB"/>
    <w:rsid w:val="00C32535"/>
    <w:rsid w:val="00C420CD"/>
    <w:rsid w:val="00C43D9F"/>
    <w:rsid w:val="00C51FBE"/>
    <w:rsid w:val="00C551F7"/>
    <w:rsid w:val="00C55335"/>
    <w:rsid w:val="00C57880"/>
    <w:rsid w:val="00C600D7"/>
    <w:rsid w:val="00C60474"/>
    <w:rsid w:val="00C60586"/>
    <w:rsid w:val="00C75B57"/>
    <w:rsid w:val="00C80F2A"/>
    <w:rsid w:val="00C816CE"/>
    <w:rsid w:val="00C84B34"/>
    <w:rsid w:val="00C93054"/>
    <w:rsid w:val="00CA21C2"/>
    <w:rsid w:val="00CA2AA0"/>
    <w:rsid w:val="00CB49F8"/>
    <w:rsid w:val="00CC17DA"/>
    <w:rsid w:val="00CC4DED"/>
    <w:rsid w:val="00CD380E"/>
    <w:rsid w:val="00CD5451"/>
    <w:rsid w:val="00CE0265"/>
    <w:rsid w:val="00CE2FF8"/>
    <w:rsid w:val="00CE32F3"/>
    <w:rsid w:val="00CF026C"/>
    <w:rsid w:val="00CF654A"/>
    <w:rsid w:val="00D16B51"/>
    <w:rsid w:val="00D17A28"/>
    <w:rsid w:val="00D17A8B"/>
    <w:rsid w:val="00D238BC"/>
    <w:rsid w:val="00D26283"/>
    <w:rsid w:val="00D2705F"/>
    <w:rsid w:val="00D32E8B"/>
    <w:rsid w:val="00D336F6"/>
    <w:rsid w:val="00D40357"/>
    <w:rsid w:val="00D40DCA"/>
    <w:rsid w:val="00D411CF"/>
    <w:rsid w:val="00D46561"/>
    <w:rsid w:val="00D46AE7"/>
    <w:rsid w:val="00D47768"/>
    <w:rsid w:val="00D510F3"/>
    <w:rsid w:val="00D536D1"/>
    <w:rsid w:val="00D54005"/>
    <w:rsid w:val="00D55F0E"/>
    <w:rsid w:val="00D56732"/>
    <w:rsid w:val="00D62A59"/>
    <w:rsid w:val="00D64397"/>
    <w:rsid w:val="00D65CE5"/>
    <w:rsid w:val="00D67EDB"/>
    <w:rsid w:val="00D70308"/>
    <w:rsid w:val="00D72344"/>
    <w:rsid w:val="00D85775"/>
    <w:rsid w:val="00D908FF"/>
    <w:rsid w:val="00D91AC3"/>
    <w:rsid w:val="00D925BA"/>
    <w:rsid w:val="00DA29F2"/>
    <w:rsid w:val="00DA2BEA"/>
    <w:rsid w:val="00DB11C1"/>
    <w:rsid w:val="00DB3951"/>
    <w:rsid w:val="00DC0D67"/>
    <w:rsid w:val="00DC1557"/>
    <w:rsid w:val="00DC408E"/>
    <w:rsid w:val="00DC577E"/>
    <w:rsid w:val="00DC5F1E"/>
    <w:rsid w:val="00DC6DD5"/>
    <w:rsid w:val="00DD1664"/>
    <w:rsid w:val="00DD3298"/>
    <w:rsid w:val="00DD7606"/>
    <w:rsid w:val="00DD762A"/>
    <w:rsid w:val="00DE15D0"/>
    <w:rsid w:val="00DE1A28"/>
    <w:rsid w:val="00DE6C8D"/>
    <w:rsid w:val="00DF30B1"/>
    <w:rsid w:val="00DF4765"/>
    <w:rsid w:val="00DF5D91"/>
    <w:rsid w:val="00DF6AC6"/>
    <w:rsid w:val="00E05889"/>
    <w:rsid w:val="00E14F21"/>
    <w:rsid w:val="00E170D2"/>
    <w:rsid w:val="00E200D1"/>
    <w:rsid w:val="00E21FBD"/>
    <w:rsid w:val="00E30B55"/>
    <w:rsid w:val="00E33C4D"/>
    <w:rsid w:val="00E354B0"/>
    <w:rsid w:val="00E40D2E"/>
    <w:rsid w:val="00E42831"/>
    <w:rsid w:val="00E47207"/>
    <w:rsid w:val="00E51769"/>
    <w:rsid w:val="00E53C7B"/>
    <w:rsid w:val="00E54D5F"/>
    <w:rsid w:val="00E55565"/>
    <w:rsid w:val="00E628A4"/>
    <w:rsid w:val="00E62F14"/>
    <w:rsid w:val="00E66C70"/>
    <w:rsid w:val="00E67A9A"/>
    <w:rsid w:val="00E72428"/>
    <w:rsid w:val="00E80F46"/>
    <w:rsid w:val="00E816B8"/>
    <w:rsid w:val="00E84B76"/>
    <w:rsid w:val="00E8605E"/>
    <w:rsid w:val="00E86F0E"/>
    <w:rsid w:val="00E872BE"/>
    <w:rsid w:val="00E95199"/>
    <w:rsid w:val="00EA2A17"/>
    <w:rsid w:val="00EB2709"/>
    <w:rsid w:val="00EB417D"/>
    <w:rsid w:val="00EC1D20"/>
    <w:rsid w:val="00EC2146"/>
    <w:rsid w:val="00EC4074"/>
    <w:rsid w:val="00ED092F"/>
    <w:rsid w:val="00ED0B77"/>
    <w:rsid w:val="00ED2293"/>
    <w:rsid w:val="00ED4F98"/>
    <w:rsid w:val="00EE4622"/>
    <w:rsid w:val="00EE6380"/>
    <w:rsid w:val="00EF234B"/>
    <w:rsid w:val="00EF3263"/>
    <w:rsid w:val="00F12690"/>
    <w:rsid w:val="00F2042D"/>
    <w:rsid w:val="00F24364"/>
    <w:rsid w:val="00F24832"/>
    <w:rsid w:val="00F2527D"/>
    <w:rsid w:val="00F26480"/>
    <w:rsid w:val="00F31041"/>
    <w:rsid w:val="00F3185D"/>
    <w:rsid w:val="00F356B3"/>
    <w:rsid w:val="00F4100F"/>
    <w:rsid w:val="00F426E2"/>
    <w:rsid w:val="00F550A8"/>
    <w:rsid w:val="00F633DB"/>
    <w:rsid w:val="00F63B1F"/>
    <w:rsid w:val="00F65093"/>
    <w:rsid w:val="00F651B4"/>
    <w:rsid w:val="00F674E4"/>
    <w:rsid w:val="00F6761D"/>
    <w:rsid w:val="00F7180E"/>
    <w:rsid w:val="00F82C78"/>
    <w:rsid w:val="00F8490C"/>
    <w:rsid w:val="00F8519B"/>
    <w:rsid w:val="00F86134"/>
    <w:rsid w:val="00F92D2C"/>
    <w:rsid w:val="00FA05FB"/>
    <w:rsid w:val="00FA0784"/>
    <w:rsid w:val="00FA172F"/>
    <w:rsid w:val="00FB2180"/>
    <w:rsid w:val="00FB3E4F"/>
    <w:rsid w:val="00FB55AE"/>
    <w:rsid w:val="00FC5296"/>
    <w:rsid w:val="00FD6037"/>
    <w:rsid w:val="00FE2A34"/>
    <w:rsid w:val="00FE3E9E"/>
    <w:rsid w:val="00FE565A"/>
    <w:rsid w:val="00FE7974"/>
    <w:rsid w:val="00FF35ED"/>
    <w:rsid w:val="00FF7B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B46D5"/>
  <w15:docId w15:val="{EC3C179C-E999-6642-AFC2-468082D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1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8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08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E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E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14B2A"/>
    <w:rPr>
      <w:rFonts w:ascii="Times New Roman" w:hAnsi="Times New Roman" w:cs="Times New Roman"/>
    </w:rPr>
  </w:style>
  <w:style w:type="table" w:styleId="TableGrid">
    <w:name w:val="Table Grid"/>
    <w:basedOn w:val="TableNormal"/>
    <w:uiPriority w:val="3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11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B57"/>
    <w:pPr>
      <w:ind w:left="720"/>
      <w:contextualSpacing/>
    </w:pPr>
  </w:style>
  <w:style w:type="character" w:customStyle="1" w:styleId="Heading2Char">
    <w:name w:val="Heading 2 Char"/>
    <w:basedOn w:val="DefaultParagraphFont"/>
    <w:link w:val="Heading2"/>
    <w:uiPriority w:val="9"/>
    <w:rsid w:val="0053484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D7B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7BC1"/>
    <w:rPr>
      <w:rFonts w:ascii="Lucida Grande" w:hAnsi="Lucida Grande" w:cs="Lucida Grande"/>
      <w:sz w:val="18"/>
      <w:szCs w:val="18"/>
    </w:rPr>
  </w:style>
  <w:style w:type="character" w:customStyle="1" w:styleId="Heading3Char">
    <w:name w:val="Heading 3 Char"/>
    <w:basedOn w:val="DefaultParagraphFont"/>
    <w:link w:val="Heading3"/>
    <w:uiPriority w:val="9"/>
    <w:rsid w:val="00322082"/>
    <w:rPr>
      <w:rFonts w:asciiTheme="majorHAnsi" w:eastAsiaTheme="majorEastAsia" w:hAnsiTheme="majorHAnsi" w:cstheme="majorBidi"/>
      <w:color w:val="1F3763" w:themeColor="accent1" w:themeShade="7F"/>
    </w:rPr>
  </w:style>
  <w:style w:type="paragraph" w:styleId="Revision">
    <w:name w:val="Revision"/>
    <w:hidden/>
    <w:uiPriority w:val="99"/>
    <w:semiHidden/>
    <w:rsid w:val="000C4D18"/>
  </w:style>
  <w:style w:type="paragraph" w:styleId="DocumentMap">
    <w:name w:val="Document Map"/>
    <w:basedOn w:val="Normal"/>
    <w:link w:val="DocumentMapChar"/>
    <w:uiPriority w:val="99"/>
    <w:semiHidden/>
    <w:unhideWhenUsed/>
    <w:rsid w:val="000C4D18"/>
    <w:rPr>
      <w:rFonts w:ascii="Lucida Grande" w:hAnsi="Lucida Grande"/>
    </w:rPr>
  </w:style>
  <w:style w:type="character" w:customStyle="1" w:styleId="DocumentMapChar">
    <w:name w:val="Document Map Char"/>
    <w:basedOn w:val="DefaultParagraphFont"/>
    <w:link w:val="DocumentMap"/>
    <w:uiPriority w:val="99"/>
    <w:semiHidden/>
    <w:rsid w:val="000C4D18"/>
    <w:rPr>
      <w:rFonts w:ascii="Lucida Grande" w:hAnsi="Lucida Grande"/>
    </w:rPr>
  </w:style>
  <w:style w:type="character" w:customStyle="1" w:styleId="apple-converted-space">
    <w:name w:val="apple-converted-space"/>
    <w:basedOn w:val="DefaultParagraphFont"/>
    <w:rsid w:val="000B1E33"/>
  </w:style>
  <w:style w:type="paragraph" w:customStyle="1" w:styleId="gmail-m-8705827966585536740msolistparagraph">
    <w:name w:val="gmail-m-8705827966585536740msolistparagraph"/>
    <w:basedOn w:val="Normal"/>
    <w:rsid w:val="000B1E33"/>
    <w:pPr>
      <w:spacing w:before="100" w:beforeAutospacing="1" w:after="100" w:afterAutospacing="1"/>
    </w:pPr>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047382"/>
    <w:rPr>
      <w:sz w:val="18"/>
      <w:szCs w:val="18"/>
    </w:rPr>
  </w:style>
  <w:style w:type="paragraph" w:styleId="CommentText">
    <w:name w:val="annotation text"/>
    <w:basedOn w:val="Normal"/>
    <w:link w:val="CommentTextChar"/>
    <w:uiPriority w:val="99"/>
    <w:semiHidden/>
    <w:unhideWhenUsed/>
    <w:rsid w:val="00047382"/>
  </w:style>
  <w:style w:type="character" w:customStyle="1" w:styleId="CommentTextChar">
    <w:name w:val="Comment Text Char"/>
    <w:basedOn w:val="DefaultParagraphFont"/>
    <w:link w:val="CommentText"/>
    <w:uiPriority w:val="99"/>
    <w:semiHidden/>
    <w:rsid w:val="00047382"/>
  </w:style>
  <w:style w:type="paragraph" w:styleId="CommentSubject">
    <w:name w:val="annotation subject"/>
    <w:basedOn w:val="CommentText"/>
    <w:next w:val="CommentText"/>
    <w:link w:val="CommentSubjectChar"/>
    <w:uiPriority w:val="99"/>
    <w:semiHidden/>
    <w:unhideWhenUsed/>
    <w:rsid w:val="00047382"/>
    <w:rPr>
      <w:b/>
      <w:bCs/>
      <w:sz w:val="20"/>
      <w:szCs w:val="20"/>
    </w:rPr>
  </w:style>
  <w:style w:type="character" w:customStyle="1" w:styleId="CommentSubjectChar">
    <w:name w:val="Comment Subject Char"/>
    <w:basedOn w:val="CommentTextChar"/>
    <w:link w:val="CommentSubject"/>
    <w:uiPriority w:val="99"/>
    <w:semiHidden/>
    <w:rsid w:val="00047382"/>
    <w:rPr>
      <w:b/>
      <w:bCs/>
      <w:sz w:val="20"/>
      <w:szCs w:val="20"/>
    </w:rPr>
  </w:style>
  <w:style w:type="character" w:styleId="SubtleReference">
    <w:name w:val="Subtle Reference"/>
    <w:basedOn w:val="DefaultParagraphFont"/>
    <w:uiPriority w:val="31"/>
    <w:qFormat/>
    <w:rsid w:val="00121C3D"/>
    <w:rPr>
      <w:smallCaps/>
      <w:color w:val="5A5A5A" w:themeColor="text1" w:themeTint="A5"/>
    </w:rPr>
  </w:style>
  <w:style w:type="paragraph" w:styleId="TOCHeading">
    <w:name w:val="TOC Heading"/>
    <w:basedOn w:val="Heading1"/>
    <w:next w:val="Normal"/>
    <w:uiPriority w:val="39"/>
    <w:unhideWhenUsed/>
    <w:qFormat/>
    <w:rsid w:val="00E86F0E"/>
    <w:pPr>
      <w:spacing w:before="480" w:line="276" w:lineRule="auto"/>
      <w:outlineLvl w:val="9"/>
    </w:pPr>
    <w:rPr>
      <w:b/>
      <w:bCs/>
      <w:sz w:val="28"/>
      <w:szCs w:val="28"/>
    </w:rPr>
  </w:style>
  <w:style w:type="paragraph" w:styleId="TOC1">
    <w:name w:val="toc 1"/>
    <w:basedOn w:val="Normal"/>
    <w:next w:val="Normal"/>
    <w:autoRedefine/>
    <w:uiPriority w:val="39"/>
    <w:unhideWhenUsed/>
    <w:rsid w:val="00520888"/>
    <w:pPr>
      <w:tabs>
        <w:tab w:val="right" w:leader="dot" w:pos="9350"/>
      </w:tabs>
      <w:spacing w:before="120"/>
    </w:pPr>
    <w:rPr>
      <w:rFonts w:cstheme="minorHAnsi"/>
      <w:b/>
      <w:bCs/>
      <w:i/>
      <w:iCs/>
    </w:rPr>
  </w:style>
  <w:style w:type="paragraph" w:styleId="TOC2">
    <w:name w:val="toc 2"/>
    <w:basedOn w:val="Normal"/>
    <w:next w:val="Normal"/>
    <w:autoRedefine/>
    <w:uiPriority w:val="39"/>
    <w:unhideWhenUsed/>
    <w:rsid w:val="00926608"/>
    <w:pPr>
      <w:tabs>
        <w:tab w:val="right" w:leader="dot" w:pos="9350"/>
      </w:tabs>
      <w:spacing w:before="120"/>
      <w:ind w:left="240"/>
    </w:pPr>
    <w:rPr>
      <w:rFonts w:cstheme="minorHAnsi"/>
      <w:b/>
      <w:bCs/>
      <w:sz w:val="22"/>
      <w:szCs w:val="22"/>
    </w:rPr>
  </w:style>
  <w:style w:type="paragraph" w:styleId="TOC3">
    <w:name w:val="toc 3"/>
    <w:basedOn w:val="Normal"/>
    <w:next w:val="Normal"/>
    <w:autoRedefine/>
    <w:uiPriority w:val="39"/>
    <w:unhideWhenUsed/>
    <w:rsid w:val="00E86F0E"/>
    <w:pPr>
      <w:ind w:left="480"/>
    </w:pPr>
    <w:rPr>
      <w:rFonts w:cstheme="minorHAnsi"/>
      <w:sz w:val="20"/>
      <w:szCs w:val="20"/>
    </w:rPr>
  </w:style>
  <w:style w:type="character" w:styleId="Hyperlink">
    <w:name w:val="Hyperlink"/>
    <w:basedOn w:val="DefaultParagraphFont"/>
    <w:uiPriority w:val="99"/>
    <w:unhideWhenUsed/>
    <w:rsid w:val="00E86F0E"/>
    <w:rPr>
      <w:color w:val="0563C1" w:themeColor="hyperlink"/>
      <w:u w:val="single"/>
    </w:rPr>
  </w:style>
  <w:style w:type="paragraph" w:styleId="TOC4">
    <w:name w:val="toc 4"/>
    <w:basedOn w:val="Normal"/>
    <w:next w:val="Normal"/>
    <w:autoRedefine/>
    <w:uiPriority w:val="39"/>
    <w:semiHidden/>
    <w:unhideWhenUsed/>
    <w:rsid w:val="00E86F0E"/>
    <w:pPr>
      <w:ind w:left="720"/>
    </w:pPr>
    <w:rPr>
      <w:rFonts w:cstheme="minorHAnsi"/>
      <w:sz w:val="20"/>
      <w:szCs w:val="20"/>
    </w:rPr>
  </w:style>
  <w:style w:type="paragraph" w:styleId="TOC5">
    <w:name w:val="toc 5"/>
    <w:basedOn w:val="Normal"/>
    <w:next w:val="Normal"/>
    <w:autoRedefine/>
    <w:uiPriority w:val="39"/>
    <w:semiHidden/>
    <w:unhideWhenUsed/>
    <w:rsid w:val="00E86F0E"/>
    <w:pPr>
      <w:ind w:left="960"/>
    </w:pPr>
    <w:rPr>
      <w:rFonts w:cstheme="minorHAnsi"/>
      <w:sz w:val="20"/>
      <w:szCs w:val="20"/>
    </w:rPr>
  </w:style>
  <w:style w:type="paragraph" w:styleId="TOC6">
    <w:name w:val="toc 6"/>
    <w:basedOn w:val="Normal"/>
    <w:next w:val="Normal"/>
    <w:autoRedefine/>
    <w:uiPriority w:val="39"/>
    <w:semiHidden/>
    <w:unhideWhenUsed/>
    <w:rsid w:val="00E86F0E"/>
    <w:pPr>
      <w:ind w:left="1200"/>
    </w:pPr>
    <w:rPr>
      <w:rFonts w:cstheme="minorHAnsi"/>
      <w:sz w:val="20"/>
      <w:szCs w:val="20"/>
    </w:rPr>
  </w:style>
  <w:style w:type="paragraph" w:styleId="TOC7">
    <w:name w:val="toc 7"/>
    <w:basedOn w:val="Normal"/>
    <w:next w:val="Normal"/>
    <w:autoRedefine/>
    <w:uiPriority w:val="39"/>
    <w:semiHidden/>
    <w:unhideWhenUsed/>
    <w:rsid w:val="00E86F0E"/>
    <w:pPr>
      <w:ind w:left="1440"/>
    </w:pPr>
    <w:rPr>
      <w:rFonts w:cstheme="minorHAnsi"/>
      <w:sz w:val="20"/>
      <w:szCs w:val="20"/>
    </w:rPr>
  </w:style>
  <w:style w:type="paragraph" w:styleId="TOC8">
    <w:name w:val="toc 8"/>
    <w:basedOn w:val="Normal"/>
    <w:next w:val="Normal"/>
    <w:autoRedefine/>
    <w:uiPriority w:val="39"/>
    <w:semiHidden/>
    <w:unhideWhenUsed/>
    <w:rsid w:val="00E86F0E"/>
    <w:pPr>
      <w:ind w:left="1680"/>
    </w:pPr>
    <w:rPr>
      <w:rFonts w:cstheme="minorHAnsi"/>
      <w:sz w:val="20"/>
      <w:szCs w:val="20"/>
    </w:rPr>
  </w:style>
  <w:style w:type="paragraph" w:styleId="TOC9">
    <w:name w:val="toc 9"/>
    <w:basedOn w:val="Normal"/>
    <w:next w:val="Normal"/>
    <w:autoRedefine/>
    <w:uiPriority w:val="39"/>
    <w:semiHidden/>
    <w:unhideWhenUsed/>
    <w:rsid w:val="00E86F0E"/>
    <w:pPr>
      <w:ind w:left="1920"/>
    </w:pPr>
    <w:rPr>
      <w:rFonts w:cstheme="minorHAnsi"/>
      <w:sz w:val="20"/>
      <w:szCs w:val="20"/>
    </w:rPr>
  </w:style>
  <w:style w:type="paragraph" w:styleId="Footer">
    <w:name w:val="footer"/>
    <w:basedOn w:val="Normal"/>
    <w:link w:val="FooterChar"/>
    <w:uiPriority w:val="99"/>
    <w:unhideWhenUsed/>
    <w:rsid w:val="00232AA7"/>
    <w:pPr>
      <w:tabs>
        <w:tab w:val="center" w:pos="4680"/>
        <w:tab w:val="right" w:pos="9360"/>
      </w:tabs>
    </w:pPr>
  </w:style>
  <w:style w:type="character" w:customStyle="1" w:styleId="FooterChar">
    <w:name w:val="Footer Char"/>
    <w:basedOn w:val="DefaultParagraphFont"/>
    <w:link w:val="Footer"/>
    <w:uiPriority w:val="99"/>
    <w:rsid w:val="00232AA7"/>
  </w:style>
  <w:style w:type="character" w:styleId="PageNumber">
    <w:name w:val="page number"/>
    <w:basedOn w:val="DefaultParagraphFont"/>
    <w:uiPriority w:val="99"/>
    <w:semiHidden/>
    <w:unhideWhenUsed/>
    <w:rsid w:val="00232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596">
      <w:bodyDiv w:val="1"/>
      <w:marLeft w:val="0"/>
      <w:marRight w:val="0"/>
      <w:marTop w:val="0"/>
      <w:marBottom w:val="0"/>
      <w:divBdr>
        <w:top w:val="none" w:sz="0" w:space="0" w:color="auto"/>
        <w:left w:val="none" w:sz="0" w:space="0" w:color="auto"/>
        <w:bottom w:val="none" w:sz="0" w:space="0" w:color="auto"/>
        <w:right w:val="none" w:sz="0" w:space="0" w:color="auto"/>
      </w:divBdr>
      <w:divsChild>
        <w:div w:id="1089741293">
          <w:marLeft w:val="0"/>
          <w:marRight w:val="0"/>
          <w:marTop w:val="0"/>
          <w:marBottom w:val="0"/>
          <w:divBdr>
            <w:top w:val="none" w:sz="0" w:space="0" w:color="auto"/>
            <w:left w:val="none" w:sz="0" w:space="0" w:color="auto"/>
            <w:bottom w:val="none" w:sz="0" w:space="0" w:color="auto"/>
            <w:right w:val="none" w:sz="0" w:space="0" w:color="auto"/>
          </w:divBdr>
          <w:divsChild>
            <w:div w:id="594754095">
              <w:marLeft w:val="0"/>
              <w:marRight w:val="0"/>
              <w:marTop w:val="0"/>
              <w:marBottom w:val="0"/>
              <w:divBdr>
                <w:top w:val="none" w:sz="0" w:space="0" w:color="auto"/>
                <w:left w:val="none" w:sz="0" w:space="0" w:color="auto"/>
                <w:bottom w:val="none" w:sz="0" w:space="0" w:color="auto"/>
                <w:right w:val="none" w:sz="0" w:space="0" w:color="auto"/>
              </w:divBdr>
              <w:divsChild>
                <w:div w:id="1193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3983">
      <w:bodyDiv w:val="1"/>
      <w:marLeft w:val="0"/>
      <w:marRight w:val="0"/>
      <w:marTop w:val="0"/>
      <w:marBottom w:val="0"/>
      <w:divBdr>
        <w:top w:val="none" w:sz="0" w:space="0" w:color="auto"/>
        <w:left w:val="none" w:sz="0" w:space="0" w:color="auto"/>
        <w:bottom w:val="none" w:sz="0" w:space="0" w:color="auto"/>
        <w:right w:val="none" w:sz="0" w:space="0" w:color="auto"/>
      </w:divBdr>
    </w:div>
    <w:div w:id="192424118">
      <w:bodyDiv w:val="1"/>
      <w:marLeft w:val="0"/>
      <w:marRight w:val="0"/>
      <w:marTop w:val="0"/>
      <w:marBottom w:val="0"/>
      <w:divBdr>
        <w:top w:val="none" w:sz="0" w:space="0" w:color="auto"/>
        <w:left w:val="none" w:sz="0" w:space="0" w:color="auto"/>
        <w:bottom w:val="none" w:sz="0" w:space="0" w:color="auto"/>
        <w:right w:val="none" w:sz="0" w:space="0" w:color="auto"/>
      </w:divBdr>
    </w:div>
    <w:div w:id="226573239">
      <w:bodyDiv w:val="1"/>
      <w:marLeft w:val="0"/>
      <w:marRight w:val="0"/>
      <w:marTop w:val="0"/>
      <w:marBottom w:val="0"/>
      <w:divBdr>
        <w:top w:val="none" w:sz="0" w:space="0" w:color="auto"/>
        <w:left w:val="none" w:sz="0" w:space="0" w:color="auto"/>
        <w:bottom w:val="none" w:sz="0" w:space="0" w:color="auto"/>
        <w:right w:val="none" w:sz="0" w:space="0" w:color="auto"/>
      </w:divBdr>
      <w:divsChild>
        <w:div w:id="1621495699">
          <w:marLeft w:val="0"/>
          <w:marRight w:val="0"/>
          <w:marTop w:val="0"/>
          <w:marBottom w:val="0"/>
          <w:divBdr>
            <w:top w:val="none" w:sz="0" w:space="0" w:color="auto"/>
            <w:left w:val="none" w:sz="0" w:space="0" w:color="auto"/>
            <w:bottom w:val="none" w:sz="0" w:space="0" w:color="auto"/>
            <w:right w:val="none" w:sz="0" w:space="0" w:color="auto"/>
          </w:divBdr>
          <w:divsChild>
            <w:div w:id="1474908412">
              <w:marLeft w:val="0"/>
              <w:marRight w:val="0"/>
              <w:marTop w:val="0"/>
              <w:marBottom w:val="0"/>
              <w:divBdr>
                <w:top w:val="none" w:sz="0" w:space="0" w:color="auto"/>
                <w:left w:val="none" w:sz="0" w:space="0" w:color="auto"/>
                <w:bottom w:val="none" w:sz="0" w:space="0" w:color="auto"/>
                <w:right w:val="none" w:sz="0" w:space="0" w:color="auto"/>
              </w:divBdr>
              <w:divsChild>
                <w:div w:id="1489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6348">
      <w:bodyDiv w:val="1"/>
      <w:marLeft w:val="0"/>
      <w:marRight w:val="0"/>
      <w:marTop w:val="0"/>
      <w:marBottom w:val="0"/>
      <w:divBdr>
        <w:top w:val="none" w:sz="0" w:space="0" w:color="auto"/>
        <w:left w:val="none" w:sz="0" w:space="0" w:color="auto"/>
        <w:bottom w:val="none" w:sz="0" w:space="0" w:color="auto"/>
        <w:right w:val="none" w:sz="0" w:space="0" w:color="auto"/>
      </w:divBdr>
    </w:div>
    <w:div w:id="319503245">
      <w:bodyDiv w:val="1"/>
      <w:marLeft w:val="0"/>
      <w:marRight w:val="0"/>
      <w:marTop w:val="0"/>
      <w:marBottom w:val="0"/>
      <w:divBdr>
        <w:top w:val="none" w:sz="0" w:space="0" w:color="auto"/>
        <w:left w:val="none" w:sz="0" w:space="0" w:color="auto"/>
        <w:bottom w:val="none" w:sz="0" w:space="0" w:color="auto"/>
        <w:right w:val="none" w:sz="0" w:space="0" w:color="auto"/>
      </w:divBdr>
      <w:divsChild>
        <w:div w:id="425273687">
          <w:marLeft w:val="0"/>
          <w:marRight w:val="0"/>
          <w:marTop w:val="0"/>
          <w:marBottom w:val="0"/>
          <w:divBdr>
            <w:top w:val="none" w:sz="0" w:space="0" w:color="auto"/>
            <w:left w:val="none" w:sz="0" w:space="0" w:color="auto"/>
            <w:bottom w:val="none" w:sz="0" w:space="0" w:color="auto"/>
            <w:right w:val="none" w:sz="0" w:space="0" w:color="auto"/>
          </w:divBdr>
          <w:divsChild>
            <w:div w:id="2027322491">
              <w:marLeft w:val="0"/>
              <w:marRight w:val="0"/>
              <w:marTop w:val="0"/>
              <w:marBottom w:val="0"/>
              <w:divBdr>
                <w:top w:val="none" w:sz="0" w:space="0" w:color="auto"/>
                <w:left w:val="none" w:sz="0" w:space="0" w:color="auto"/>
                <w:bottom w:val="none" w:sz="0" w:space="0" w:color="auto"/>
                <w:right w:val="none" w:sz="0" w:space="0" w:color="auto"/>
              </w:divBdr>
              <w:divsChild>
                <w:div w:id="14409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08142">
      <w:bodyDiv w:val="1"/>
      <w:marLeft w:val="0"/>
      <w:marRight w:val="0"/>
      <w:marTop w:val="0"/>
      <w:marBottom w:val="0"/>
      <w:divBdr>
        <w:top w:val="none" w:sz="0" w:space="0" w:color="auto"/>
        <w:left w:val="none" w:sz="0" w:space="0" w:color="auto"/>
        <w:bottom w:val="none" w:sz="0" w:space="0" w:color="auto"/>
        <w:right w:val="none" w:sz="0" w:space="0" w:color="auto"/>
      </w:divBdr>
      <w:divsChild>
        <w:div w:id="284696392">
          <w:marLeft w:val="0"/>
          <w:marRight w:val="0"/>
          <w:marTop w:val="0"/>
          <w:marBottom w:val="0"/>
          <w:divBdr>
            <w:top w:val="none" w:sz="0" w:space="0" w:color="auto"/>
            <w:left w:val="none" w:sz="0" w:space="0" w:color="auto"/>
            <w:bottom w:val="none" w:sz="0" w:space="0" w:color="auto"/>
            <w:right w:val="none" w:sz="0" w:space="0" w:color="auto"/>
          </w:divBdr>
          <w:divsChild>
            <w:div w:id="1954629841">
              <w:marLeft w:val="0"/>
              <w:marRight w:val="0"/>
              <w:marTop w:val="0"/>
              <w:marBottom w:val="0"/>
              <w:divBdr>
                <w:top w:val="none" w:sz="0" w:space="0" w:color="auto"/>
                <w:left w:val="none" w:sz="0" w:space="0" w:color="auto"/>
                <w:bottom w:val="none" w:sz="0" w:space="0" w:color="auto"/>
                <w:right w:val="none" w:sz="0" w:space="0" w:color="auto"/>
              </w:divBdr>
              <w:divsChild>
                <w:div w:id="59134828">
                  <w:marLeft w:val="0"/>
                  <w:marRight w:val="0"/>
                  <w:marTop w:val="0"/>
                  <w:marBottom w:val="0"/>
                  <w:divBdr>
                    <w:top w:val="none" w:sz="0" w:space="0" w:color="auto"/>
                    <w:left w:val="none" w:sz="0" w:space="0" w:color="auto"/>
                    <w:bottom w:val="none" w:sz="0" w:space="0" w:color="auto"/>
                    <w:right w:val="none" w:sz="0" w:space="0" w:color="auto"/>
                  </w:divBdr>
                  <w:divsChild>
                    <w:div w:id="12751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8426">
      <w:bodyDiv w:val="1"/>
      <w:marLeft w:val="0"/>
      <w:marRight w:val="0"/>
      <w:marTop w:val="0"/>
      <w:marBottom w:val="0"/>
      <w:divBdr>
        <w:top w:val="none" w:sz="0" w:space="0" w:color="auto"/>
        <w:left w:val="none" w:sz="0" w:space="0" w:color="auto"/>
        <w:bottom w:val="none" w:sz="0" w:space="0" w:color="auto"/>
        <w:right w:val="none" w:sz="0" w:space="0" w:color="auto"/>
      </w:divBdr>
    </w:div>
    <w:div w:id="452360255">
      <w:bodyDiv w:val="1"/>
      <w:marLeft w:val="0"/>
      <w:marRight w:val="0"/>
      <w:marTop w:val="0"/>
      <w:marBottom w:val="0"/>
      <w:divBdr>
        <w:top w:val="none" w:sz="0" w:space="0" w:color="auto"/>
        <w:left w:val="none" w:sz="0" w:space="0" w:color="auto"/>
        <w:bottom w:val="none" w:sz="0" w:space="0" w:color="auto"/>
        <w:right w:val="none" w:sz="0" w:space="0" w:color="auto"/>
      </w:divBdr>
    </w:div>
    <w:div w:id="470487995">
      <w:bodyDiv w:val="1"/>
      <w:marLeft w:val="0"/>
      <w:marRight w:val="0"/>
      <w:marTop w:val="0"/>
      <w:marBottom w:val="0"/>
      <w:divBdr>
        <w:top w:val="none" w:sz="0" w:space="0" w:color="auto"/>
        <w:left w:val="none" w:sz="0" w:space="0" w:color="auto"/>
        <w:bottom w:val="none" w:sz="0" w:space="0" w:color="auto"/>
        <w:right w:val="none" w:sz="0" w:space="0" w:color="auto"/>
      </w:divBdr>
      <w:divsChild>
        <w:div w:id="1824161031">
          <w:marLeft w:val="0"/>
          <w:marRight w:val="0"/>
          <w:marTop w:val="0"/>
          <w:marBottom w:val="0"/>
          <w:divBdr>
            <w:top w:val="none" w:sz="0" w:space="0" w:color="auto"/>
            <w:left w:val="none" w:sz="0" w:space="0" w:color="auto"/>
            <w:bottom w:val="none" w:sz="0" w:space="0" w:color="auto"/>
            <w:right w:val="none" w:sz="0" w:space="0" w:color="auto"/>
          </w:divBdr>
          <w:divsChild>
            <w:div w:id="1091507881">
              <w:marLeft w:val="0"/>
              <w:marRight w:val="0"/>
              <w:marTop w:val="0"/>
              <w:marBottom w:val="0"/>
              <w:divBdr>
                <w:top w:val="none" w:sz="0" w:space="0" w:color="auto"/>
                <w:left w:val="none" w:sz="0" w:space="0" w:color="auto"/>
                <w:bottom w:val="none" w:sz="0" w:space="0" w:color="auto"/>
                <w:right w:val="none" w:sz="0" w:space="0" w:color="auto"/>
              </w:divBdr>
              <w:divsChild>
                <w:div w:id="702051975">
                  <w:marLeft w:val="0"/>
                  <w:marRight w:val="0"/>
                  <w:marTop w:val="0"/>
                  <w:marBottom w:val="0"/>
                  <w:divBdr>
                    <w:top w:val="none" w:sz="0" w:space="0" w:color="auto"/>
                    <w:left w:val="none" w:sz="0" w:space="0" w:color="auto"/>
                    <w:bottom w:val="none" w:sz="0" w:space="0" w:color="auto"/>
                    <w:right w:val="none" w:sz="0" w:space="0" w:color="auto"/>
                  </w:divBdr>
                  <w:divsChild>
                    <w:div w:id="1666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42468">
      <w:bodyDiv w:val="1"/>
      <w:marLeft w:val="0"/>
      <w:marRight w:val="0"/>
      <w:marTop w:val="0"/>
      <w:marBottom w:val="0"/>
      <w:divBdr>
        <w:top w:val="none" w:sz="0" w:space="0" w:color="auto"/>
        <w:left w:val="none" w:sz="0" w:space="0" w:color="auto"/>
        <w:bottom w:val="none" w:sz="0" w:space="0" w:color="auto"/>
        <w:right w:val="none" w:sz="0" w:space="0" w:color="auto"/>
      </w:divBdr>
    </w:div>
    <w:div w:id="568468247">
      <w:bodyDiv w:val="1"/>
      <w:marLeft w:val="0"/>
      <w:marRight w:val="0"/>
      <w:marTop w:val="0"/>
      <w:marBottom w:val="0"/>
      <w:divBdr>
        <w:top w:val="none" w:sz="0" w:space="0" w:color="auto"/>
        <w:left w:val="none" w:sz="0" w:space="0" w:color="auto"/>
        <w:bottom w:val="none" w:sz="0" w:space="0" w:color="auto"/>
        <w:right w:val="none" w:sz="0" w:space="0" w:color="auto"/>
      </w:divBdr>
    </w:div>
    <w:div w:id="579826274">
      <w:bodyDiv w:val="1"/>
      <w:marLeft w:val="0"/>
      <w:marRight w:val="0"/>
      <w:marTop w:val="0"/>
      <w:marBottom w:val="0"/>
      <w:divBdr>
        <w:top w:val="none" w:sz="0" w:space="0" w:color="auto"/>
        <w:left w:val="none" w:sz="0" w:space="0" w:color="auto"/>
        <w:bottom w:val="none" w:sz="0" w:space="0" w:color="auto"/>
        <w:right w:val="none" w:sz="0" w:space="0" w:color="auto"/>
      </w:divBdr>
    </w:div>
    <w:div w:id="607734719">
      <w:bodyDiv w:val="1"/>
      <w:marLeft w:val="0"/>
      <w:marRight w:val="0"/>
      <w:marTop w:val="0"/>
      <w:marBottom w:val="0"/>
      <w:divBdr>
        <w:top w:val="none" w:sz="0" w:space="0" w:color="auto"/>
        <w:left w:val="none" w:sz="0" w:space="0" w:color="auto"/>
        <w:bottom w:val="none" w:sz="0" w:space="0" w:color="auto"/>
        <w:right w:val="none" w:sz="0" w:space="0" w:color="auto"/>
      </w:divBdr>
    </w:div>
    <w:div w:id="686371847">
      <w:bodyDiv w:val="1"/>
      <w:marLeft w:val="0"/>
      <w:marRight w:val="0"/>
      <w:marTop w:val="0"/>
      <w:marBottom w:val="0"/>
      <w:divBdr>
        <w:top w:val="none" w:sz="0" w:space="0" w:color="auto"/>
        <w:left w:val="none" w:sz="0" w:space="0" w:color="auto"/>
        <w:bottom w:val="none" w:sz="0" w:space="0" w:color="auto"/>
        <w:right w:val="none" w:sz="0" w:space="0" w:color="auto"/>
      </w:divBdr>
      <w:divsChild>
        <w:div w:id="1719669058">
          <w:marLeft w:val="0"/>
          <w:marRight w:val="0"/>
          <w:marTop w:val="0"/>
          <w:marBottom w:val="0"/>
          <w:divBdr>
            <w:top w:val="none" w:sz="0" w:space="0" w:color="auto"/>
            <w:left w:val="none" w:sz="0" w:space="0" w:color="auto"/>
            <w:bottom w:val="none" w:sz="0" w:space="0" w:color="auto"/>
            <w:right w:val="none" w:sz="0" w:space="0" w:color="auto"/>
          </w:divBdr>
          <w:divsChild>
            <w:div w:id="1545865893">
              <w:marLeft w:val="0"/>
              <w:marRight w:val="0"/>
              <w:marTop w:val="0"/>
              <w:marBottom w:val="0"/>
              <w:divBdr>
                <w:top w:val="none" w:sz="0" w:space="0" w:color="auto"/>
                <w:left w:val="none" w:sz="0" w:space="0" w:color="auto"/>
                <w:bottom w:val="none" w:sz="0" w:space="0" w:color="auto"/>
                <w:right w:val="none" w:sz="0" w:space="0" w:color="auto"/>
              </w:divBdr>
              <w:divsChild>
                <w:div w:id="478041096">
                  <w:marLeft w:val="0"/>
                  <w:marRight w:val="0"/>
                  <w:marTop w:val="0"/>
                  <w:marBottom w:val="0"/>
                  <w:divBdr>
                    <w:top w:val="none" w:sz="0" w:space="0" w:color="auto"/>
                    <w:left w:val="none" w:sz="0" w:space="0" w:color="auto"/>
                    <w:bottom w:val="none" w:sz="0" w:space="0" w:color="auto"/>
                    <w:right w:val="none" w:sz="0" w:space="0" w:color="auto"/>
                  </w:divBdr>
                  <w:divsChild>
                    <w:div w:id="8815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79660">
      <w:bodyDiv w:val="1"/>
      <w:marLeft w:val="0"/>
      <w:marRight w:val="0"/>
      <w:marTop w:val="0"/>
      <w:marBottom w:val="0"/>
      <w:divBdr>
        <w:top w:val="none" w:sz="0" w:space="0" w:color="auto"/>
        <w:left w:val="none" w:sz="0" w:space="0" w:color="auto"/>
        <w:bottom w:val="none" w:sz="0" w:space="0" w:color="auto"/>
        <w:right w:val="none" w:sz="0" w:space="0" w:color="auto"/>
      </w:divBdr>
    </w:div>
    <w:div w:id="868881641">
      <w:bodyDiv w:val="1"/>
      <w:marLeft w:val="0"/>
      <w:marRight w:val="0"/>
      <w:marTop w:val="0"/>
      <w:marBottom w:val="0"/>
      <w:divBdr>
        <w:top w:val="none" w:sz="0" w:space="0" w:color="auto"/>
        <w:left w:val="none" w:sz="0" w:space="0" w:color="auto"/>
        <w:bottom w:val="none" w:sz="0" w:space="0" w:color="auto"/>
        <w:right w:val="none" w:sz="0" w:space="0" w:color="auto"/>
      </w:divBdr>
    </w:div>
    <w:div w:id="910891469">
      <w:bodyDiv w:val="1"/>
      <w:marLeft w:val="0"/>
      <w:marRight w:val="0"/>
      <w:marTop w:val="0"/>
      <w:marBottom w:val="0"/>
      <w:divBdr>
        <w:top w:val="none" w:sz="0" w:space="0" w:color="auto"/>
        <w:left w:val="none" w:sz="0" w:space="0" w:color="auto"/>
        <w:bottom w:val="none" w:sz="0" w:space="0" w:color="auto"/>
        <w:right w:val="none" w:sz="0" w:space="0" w:color="auto"/>
      </w:divBdr>
    </w:div>
    <w:div w:id="945579166">
      <w:bodyDiv w:val="1"/>
      <w:marLeft w:val="0"/>
      <w:marRight w:val="0"/>
      <w:marTop w:val="0"/>
      <w:marBottom w:val="0"/>
      <w:divBdr>
        <w:top w:val="none" w:sz="0" w:space="0" w:color="auto"/>
        <w:left w:val="none" w:sz="0" w:space="0" w:color="auto"/>
        <w:bottom w:val="none" w:sz="0" w:space="0" w:color="auto"/>
        <w:right w:val="none" w:sz="0" w:space="0" w:color="auto"/>
      </w:divBdr>
    </w:div>
    <w:div w:id="977688219">
      <w:bodyDiv w:val="1"/>
      <w:marLeft w:val="0"/>
      <w:marRight w:val="0"/>
      <w:marTop w:val="0"/>
      <w:marBottom w:val="0"/>
      <w:divBdr>
        <w:top w:val="none" w:sz="0" w:space="0" w:color="auto"/>
        <w:left w:val="none" w:sz="0" w:space="0" w:color="auto"/>
        <w:bottom w:val="none" w:sz="0" w:space="0" w:color="auto"/>
        <w:right w:val="none" w:sz="0" w:space="0" w:color="auto"/>
      </w:divBdr>
    </w:div>
    <w:div w:id="1037042873">
      <w:bodyDiv w:val="1"/>
      <w:marLeft w:val="0"/>
      <w:marRight w:val="0"/>
      <w:marTop w:val="0"/>
      <w:marBottom w:val="0"/>
      <w:divBdr>
        <w:top w:val="none" w:sz="0" w:space="0" w:color="auto"/>
        <w:left w:val="none" w:sz="0" w:space="0" w:color="auto"/>
        <w:bottom w:val="none" w:sz="0" w:space="0" w:color="auto"/>
        <w:right w:val="none" w:sz="0" w:space="0" w:color="auto"/>
      </w:divBdr>
    </w:div>
    <w:div w:id="1073044962">
      <w:bodyDiv w:val="1"/>
      <w:marLeft w:val="0"/>
      <w:marRight w:val="0"/>
      <w:marTop w:val="0"/>
      <w:marBottom w:val="0"/>
      <w:divBdr>
        <w:top w:val="none" w:sz="0" w:space="0" w:color="auto"/>
        <w:left w:val="none" w:sz="0" w:space="0" w:color="auto"/>
        <w:bottom w:val="none" w:sz="0" w:space="0" w:color="auto"/>
        <w:right w:val="none" w:sz="0" w:space="0" w:color="auto"/>
      </w:divBdr>
    </w:div>
    <w:div w:id="1087505668">
      <w:bodyDiv w:val="1"/>
      <w:marLeft w:val="0"/>
      <w:marRight w:val="0"/>
      <w:marTop w:val="0"/>
      <w:marBottom w:val="0"/>
      <w:divBdr>
        <w:top w:val="none" w:sz="0" w:space="0" w:color="auto"/>
        <w:left w:val="none" w:sz="0" w:space="0" w:color="auto"/>
        <w:bottom w:val="none" w:sz="0" w:space="0" w:color="auto"/>
        <w:right w:val="none" w:sz="0" w:space="0" w:color="auto"/>
      </w:divBdr>
      <w:divsChild>
        <w:div w:id="1750811851">
          <w:marLeft w:val="0"/>
          <w:marRight w:val="0"/>
          <w:marTop w:val="0"/>
          <w:marBottom w:val="0"/>
          <w:divBdr>
            <w:top w:val="none" w:sz="0" w:space="0" w:color="auto"/>
            <w:left w:val="none" w:sz="0" w:space="0" w:color="auto"/>
            <w:bottom w:val="none" w:sz="0" w:space="0" w:color="auto"/>
            <w:right w:val="none" w:sz="0" w:space="0" w:color="auto"/>
          </w:divBdr>
          <w:divsChild>
            <w:div w:id="1101296247">
              <w:marLeft w:val="0"/>
              <w:marRight w:val="0"/>
              <w:marTop w:val="0"/>
              <w:marBottom w:val="0"/>
              <w:divBdr>
                <w:top w:val="none" w:sz="0" w:space="0" w:color="auto"/>
                <w:left w:val="none" w:sz="0" w:space="0" w:color="auto"/>
                <w:bottom w:val="none" w:sz="0" w:space="0" w:color="auto"/>
                <w:right w:val="none" w:sz="0" w:space="0" w:color="auto"/>
              </w:divBdr>
              <w:divsChild>
                <w:div w:id="17406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3183">
      <w:bodyDiv w:val="1"/>
      <w:marLeft w:val="0"/>
      <w:marRight w:val="0"/>
      <w:marTop w:val="0"/>
      <w:marBottom w:val="0"/>
      <w:divBdr>
        <w:top w:val="none" w:sz="0" w:space="0" w:color="auto"/>
        <w:left w:val="none" w:sz="0" w:space="0" w:color="auto"/>
        <w:bottom w:val="none" w:sz="0" w:space="0" w:color="auto"/>
        <w:right w:val="none" w:sz="0" w:space="0" w:color="auto"/>
      </w:divBdr>
    </w:div>
    <w:div w:id="1426653919">
      <w:bodyDiv w:val="1"/>
      <w:marLeft w:val="0"/>
      <w:marRight w:val="0"/>
      <w:marTop w:val="0"/>
      <w:marBottom w:val="0"/>
      <w:divBdr>
        <w:top w:val="none" w:sz="0" w:space="0" w:color="auto"/>
        <w:left w:val="none" w:sz="0" w:space="0" w:color="auto"/>
        <w:bottom w:val="none" w:sz="0" w:space="0" w:color="auto"/>
        <w:right w:val="none" w:sz="0" w:space="0" w:color="auto"/>
      </w:divBdr>
    </w:div>
    <w:div w:id="1508590472">
      <w:bodyDiv w:val="1"/>
      <w:marLeft w:val="0"/>
      <w:marRight w:val="0"/>
      <w:marTop w:val="0"/>
      <w:marBottom w:val="0"/>
      <w:divBdr>
        <w:top w:val="none" w:sz="0" w:space="0" w:color="auto"/>
        <w:left w:val="none" w:sz="0" w:space="0" w:color="auto"/>
        <w:bottom w:val="none" w:sz="0" w:space="0" w:color="auto"/>
        <w:right w:val="none" w:sz="0" w:space="0" w:color="auto"/>
      </w:divBdr>
      <w:divsChild>
        <w:div w:id="1953974433">
          <w:marLeft w:val="0"/>
          <w:marRight w:val="0"/>
          <w:marTop w:val="0"/>
          <w:marBottom w:val="0"/>
          <w:divBdr>
            <w:top w:val="none" w:sz="0" w:space="0" w:color="auto"/>
            <w:left w:val="none" w:sz="0" w:space="0" w:color="auto"/>
            <w:bottom w:val="none" w:sz="0" w:space="0" w:color="auto"/>
            <w:right w:val="none" w:sz="0" w:space="0" w:color="auto"/>
          </w:divBdr>
          <w:divsChild>
            <w:div w:id="350497124">
              <w:marLeft w:val="0"/>
              <w:marRight w:val="0"/>
              <w:marTop w:val="0"/>
              <w:marBottom w:val="0"/>
              <w:divBdr>
                <w:top w:val="none" w:sz="0" w:space="0" w:color="auto"/>
                <w:left w:val="none" w:sz="0" w:space="0" w:color="auto"/>
                <w:bottom w:val="none" w:sz="0" w:space="0" w:color="auto"/>
                <w:right w:val="none" w:sz="0" w:space="0" w:color="auto"/>
              </w:divBdr>
              <w:divsChild>
                <w:div w:id="11252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06903">
      <w:bodyDiv w:val="1"/>
      <w:marLeft w:val="0"/>
      <w:marRight w:val="0"/>
      <w:marTop w:val="0"/>
      <w:marBottom w:val="0"/>
      <w:divBdr>
        <w:top w:val="none" w:sz="0" w:space="0" w:color="auto"/>
        <w:left w:val="none" w:sz="0" w:space="0" w:color="auto"/>
        <w:bottom w:val="none" w:sz="0" w:space="0" w:color="auto"/>
        <w:right w:val="none" w:sz="0" w:space="0" w:color="auto"/>
      </w:divBdr>
    </w:div>
    <w:div w:id="1541742584">
      <w:bodyDiv w:val="1"/>
      <w:marLeft w:val="0"/>
      <w:marRight w:val="0"/>
      <w:marTop w:val="0"/>
      <w:marBottom w:val="0"/>
      <w:divBdr>
        <w:top w:val="none" w:sz="0" w:space="0" w:color="auto"/>
        <w:left w:val="none" w:sz="0" w:space="0" w:color="auto"/>
        <w:bottom w:val="none" w:sz="0" w:space="0" w:color="auto"/>
        <w:right w:val="none" w:sz="0" w:space="0" w:color="auto"/>
      </w:divBdr>
    </w:div>
    <w:div w:id="1555314612">
      <w:bodyDiv w:val="1"/>
      <w:marLeft w:val="0"/>
      <w:marRight w:val="0"/>
      <w:marTop w:val="0"/>
      <w:marBottom w:val="0"/>
      <w:divBdr>
        <w:top w:val="none" w:sz="0" w:space="0" w:color="auto"/>
        <w:left w:val="none" w:sz="0" w:space="0" w:color="auto"/>
        <w:bottom w:val="none" w:sz="0" w:space="0" w:color="auto"/>
        <w:right w:val="none" w:sz="0" w:space="0" w:color="auto"/>
      </w:divBdr>
    </w:div>
    <w:div w:id="1565601313">
      <w:bodyDiv w:val="1"/>
      <w:marLeft w:val="0"/>
      <w:marRight w:val="0"/>
      <w:marTop w:val="0"/>
      <w:marBottom w:val="0"/>
      <w:divBdr>
        <w:top w:val="none" w:sz="0" w:space="0" w:color="auto"/>
        <w:left w:val="none" w:sz="0" w:space="0" w:color="auto"/>
        <w:bottom w:val="none" w:sz="0" w:space="0" w:color="auto"/>
        <w:right w:val="none" w:sz="0" w:space="0" w:color="auto"/>
      </w:divBdr>
      <w:divsChild>
        <w:div w:id="1391224758">
          <w:marLeft w:val="0"/>
          <w:marRight w:val="0"/>
          <w:marTop w:val="0"/>
          <w:marBottom w:val="0"/>
          <w:divBdr>
            <w:top w:val="none" w:sz="0" w:space="0" w:color="auto"/>
            <w:left w:val="none" w:sz="0" w:space="0" w:color="auto"/>
            <w:bottom w:val="none" w:sz="0" w:space="0" w:color="auto"/>
            <w:right w:val="none" w:sz="0" w:space="0" w:color="auto"/>
          </w:divBdr>
          <w:divsChild>
            <w:div w:id="1017803659">
              <w:marLeft w:val="0"/>
              <w:marRight w:val="0"/>
              <w:marTop w:val="0"/>
              <w:marBottom w:val="0"/>
              <w:divBdr>
                <w:top w:val="none" w:sz="0" w:space="0" w:color="auto"/>
                <w:left w:val="none" w:sz="0" w:space="0" w:color="auto"/>
                <w:bottom w:val="none" w:sz="0" w:space="0" w:color="auto"/>
                <w:right w:val="none" w:sz="0" w:space="0" w:color="auto"/>
              </w:divBdr>
              <w:divsChild>
                <w:div w:id="6814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8253">
      <w:bodyDiv w:val="1"/>
      <w:marLeft w:val="0"/>
      <w:marRight w:val="0"/>
      <w:marTop w:val="0"/>
      <w:marBottom w:val="0"/>
      <w:divBdr>
        <w:top w:val="none" w:sz="0" w:space="0" w:color="auto"/>
        <w:left w:val="none" w:sz="0" w:space="0" w:color="auto"/>
        <w:bottom w:val="none" w:sz="0" w:space="0" w:color="auto"/>
        <w:right w:val="none" w:sz="0" w:space="0" w:color="auto"/>
      </w:divBdr>
      <w:divsChild>
        <w:div w:id="563641502">
          <w:marLeft w:val="0"/>
          <w:marRight w:val="0"/>
          <w:marTop w:val="0"/>
          <w:marBottom w:val="0"/>
          <w:divBdr>
            <w:top w:val="none" w:sz="0" w:space="0" w:color="auto"/>
            <w:left w:val="none" w:sz="0" w:space="0" w:color="auto"/>
            <w:bottom w:val="none" w:sz="0" w:space="0" w:color="auto"/>
            <w:right w:val="none" w:sz="0" w:space="0" w:color="auto"/>
          </w:divBdr>
          <w:divsChild>
            <w:div w:id="1730424052">
              <w:marLeft w:val="0"/>
              <w:marRight w:val="0"/>
              <w:marTop w:val="0"/>
              <w:marBottom w:val="0"/>
              <w:divBdr>
                <w:top w:val="none" w:sz="0" w:space="0" w:color="auto"/>
                <w:left w:val="none" w:sz="0" w:space="0" w:color="auto"/>
                <w:bottom w:val="none" w:sz="0" w:space="0" w:color="auto"/>
                <w:right w:val="none" w:sz="0" w:space="0" w:color="auto"/>
              </w:divBdr>
              <w:divsChild>
                <w:div w:id="1354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31319">
      <w:bodyDiv w:val="1"/>
      <w:marLeft w:val="0"/>
      <w:marRight w:val="0"/>
      <w:marTop w:val="0"/>
      <w:marBottom w:val="0"/>
      <w:divBdr>
        <w:top w:val="none" w:sz="0" w:space="0" w:color="auto"/>
        <w:left w:val="none" w:sz="0" w:space="0" w:color="auto"/>
        <w:bottom w:val="none" w:sz="0" w:space="0" w:color="auto"/>
        <w:right w:val="none" w:sz="0" w:space="0" w:color="auto"/>
      </w:divBdr>
      <w:divsChild>
        <w:div w:id="1014302720">
          <w:marLeft w:val="0"/>
          <w:marRight w:val="0"/>
          <w:marTop w:val="0"/>
          <w:marBottom w:val="0"/>
          <w:divBdr>
            <w:top w:val="none" w:sz="0" w:space="0" w:color="auto"/>
            <w:left w:val="none" w:sz="0" w:space="0" w:color="auto"/>
            <w:bottom w:val="none" w:sz="0" w:space="0" w:color="auto"/>
            <w:right w:val="none" w:sz="0" w:space="0" w:color="auto"/>
          </w:divBdr>
          <w:divsChild>
            <w:div w:id="1006784182">
              <w:marLeft w:val="0"/>
              <w:marRight w:val="0"/>
              <w:marTop w:val="0"/>
              <w:marBottom w:val="0"/>
              <w:divBdr>
                <w:top w:val="none" w:sz="0" w:space="0" w:color="auto"/>
                <w:left w:val="none" w:sz="0" w:space="0" w:color="auto"/>
                <w:bottom w:val="none" w:sz="0" w:space="0" w:color="auto"/>
                <w:right w:val="none" w:sz="0" w:space="0" w:color="auto"/>
              </w:divBdr>
              <w:divsChild>
                <w:div w:id="11636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7895">
      <w:bodyDiv w:val="1"/>
      <w:marLeft w:val="0"/>
      <w:marRight w:val="0"/>
      <w:marTop w:val="0"/>
      <w:marBottom w:val="0"/>
      <w:divBdr>
        <w:top w:val="none" w:sz="0" w:space="0" w:color="auto"/>
        <w:left w:val="none" w:sz="0" w:space="0" w:color="auto"/>
        <w:bottom w:val="none" w:sz="0" w:space="0" w:color="auto"/>
        <w:right w:val="none" w:sz="0" w:space="0" w:color="auto"/>
      </w:divBdr>
    </w:div>
    <w:div w:id="1753165971">
      <w:bodyDiv w:val="1"/>
      <w:marLeft w:val="0"/>
      <w:marRight w:val="0"/>
      <w:marTop w:val="0"/>
      <w:marBottom w:val="0"/>
      <w:divBdr>
        <w:top w:val="none" w:sz="0" w:space="0" w:color="auto"/>
        <w:left w:val="none" w:sz="0" w:space="0" w:color="auto"/>
        <w:bottom w:val="none" w:sz="0" w:space="0" w:color="auto"/>
        <w:right w:val="none" w:sz="0" w:space="0" w:color="auto"/>
      </w:divBdr>
    </w:div>
    <w:div w:id="1771580455">
      <w:bodyDiv w:val="1"/>
      <w:marLeft w:val="0"/>
      <w:marRight w:val="0"/>
      <w:marTop w:val="0"/>
      <w:marBottom w:val="0"/>
      <w:divBdr>
        <w:top w:val="none" w:sz="0" w:space="0" w:color="auto"/>
        <w:left w:val="none" w:sz="0" w:space="0" w:color="auto"/>
        <w:bottom w:val="none" w:sz="0" w:space="0" w:color="auto"/>
        <w:right w:val="none" w:sz="0" w:space="0" w:color="auto"/>
      </w:divBdr>
    </w:div>
    <w:div w:id="1827548359">
      <w:bodyDiv w:val="1"/>
      <w:marLeft w:val="0"/>
      <w:marRight w:val="0"/>
      <w:marTop w:val="0"/>
      <w:marBottom w:val="0"/>
      <w:divBdr>
        <w:top w:val="none" w:sz="0" w:space="0" w:color="auto"/>
        <w:left w:val="none" w:sz="0" w:space="0" w:color="auto"/>
        <w:bottom w:val="none" w:sz="0" w:space="0" w:color="auto"/>
        <w:right w:val="none" w:sz="0" w:space="0" w:color="auto"/>
      </w:divBdr>
    </w:div>
    <w:div w:id="1903714195">
      <w:bodyDiv w:val="1"/>
      <w:marLeft w:val="0"/>
      <w:marRight w:val="0"/>
      <w:marTop w:val="0"/>
      <w:marBottom w:val="0"/>
      <w:divBdr>
        <w:top w:val="none" w:sz="0" w:space="0" w:color="auto"/>
        <w:left w:val="none" w:sz="0" w:space="0" w:color="auto"/>
        <w:bottom w:val="none" w:sz="0" w:space="0" w:color="auto"/>
        <w:right w:val="none" w:sz="0" w:space="0" w:color="auto"/>
      </w:divBdr>
    </w:div>
    <w:div w:id="1952661300">
      <w:bodyDiv w:val="1"/>
      <w:marLeft w:val="0"/>
      <w:marRight w:val="0"/>
      <w:marTop w:val="0"/>
      <w:marBottom w:val="0"/>
      <w:divBdr>
        <w:top w:val="none" w:sz="0" w:space="0" w:color="auto"/>
        <w:left w:val="none" w:sz="0" w:space="0" w:color="auto"/>
        <w:bottom w:val="none" w:sz="0" w:space="0" w:color="auto"/>
        <w:right w:val="none" w:sz="0" w:space="0" w:color="auto"/>
      </w:divBdr>
      <w:divsChild>
        <w:div w:id="2078046997">
          <w:marLeft w:val="0"/>
          <w:marRight w:val="0"/>
          <w:marTop w:val="0"/>
          <w:marBottom w:val="0"/>
          <w:divBdr>
            <w:top w:val="none" w:sz="0" w:space="0" w:color="auto"/>
            <w:left w:val="none" w:sz="0" w:space="0" w:color="auto"/>
            <w:bottom w:val="none" w:sz="0" w:space="0" w:color="auto"/>
            <w:right w:val="none" w:sz="0" w:space="0" w:color="auto"/>
          </w:divBdr>
          <w:divsChild>
            <w:div w:id="972439303">
              <w:marLeft w:val="0"/>
              <w:marRight w:val="0"/>
              <w:marTop w:val="0"/>
              <w:marBottom w:val="0"/>
              <w:divBdr>
                <w:top w:val="none" w:sz="0" w:space="0" w:color="auto"/>
                <w:left w:val="none" w:sz="0" w:space="0" w:color="auto"/>
                <w:bottom w:val="none" w:sz="0" w:space="0" w:color="auto"/>
                <w:right w:val="none" w:sz="0" w:space="0" w:color="auto"/>
              </w:divBdr>
              <w:divsChild>
                <w:div w:id="1153839336">
                  <w:marLeft w:val="0"/>
                  <w:marRight w:val="0"/>
                  <w:marTop w:val="0"/>
                  <w:marBottom w:val="0"/>
                  <w:divBdr>
                    <w:top w:val="none" w:sz="0" w:space="0" w:color="auto"/>
                    <w:left w:val="none" w:sz="0" w:space="0" w:color="auto"/>
                    <w:bottom w:val="none" w:sz="0" w:space="0" w:color="auto"/>
                    <w:right w:val="none" w:sz="0" w:space="0" w:color="auto"/>
                  </w:divBdr>
                  <w:divsChild>
                    <w:div w:id="18381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C82E2-D209-2643-9CF4-6B8F906E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4520</Words>
  <Characters>25764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Verhagen</dc:creator>
  <cp:keywords/>
  <dc:description/>
  <cp:lastModifiedBy>Marc Verhagen</cp:lastModifiedBy>
  <cp:revision>15</cp:revision>
  <cp:lastPrinted>2023-01-02T14:52:00Z</cp:lastPrinted>
  <dcterms:created xsi:type="dcterms:W3CDTF">2023-01-10T16:30:00Z</dcterms:created>
  <dcterms:modified xsi:type="dcterms:W3CDTF">2023-01-12T02:14:00Z</dcterms:modified>
</cp:coreProperties>
</file>